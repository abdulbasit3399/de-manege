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268D5" w14:textId="682C03B5" w:rsidR="00177BF0" w:rsidRDefault="00CD7442" w:rsidP="002360A2">
      <w:pPr>
        <w:jc w:val="center"/>
        <w:outlineLvl w:val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COMMERCIAL </w:t>
      </w:r>
      <w:r w:rsidR="002360A2">
        <w:rPr>
          <w:rFonts w:ascii="Arial" w:hAnsi="Arial" w:cs="Arial"/>
          <w:b/>
          <w:sz w:val="40"/>
          <w:szCs w:val="40"/>
        </w:rPr>
        <w:t>LEASE LETTER OF INTENT</w:t>
      </w:r>
    </w:p>
    <w:p w14:paraId="35BC917D" w14:textId="77777777" w:rsidR="002315A7" w:rsidRPr="00C06840" w:rsidRDefault="002315A7" w:rsidP="002315A7">
      <w:pPr>
        <w:jc w:val="center"/>
        <w:rPr>
          <w:rFonts w:ascii="Arial" w:hAnsi="Arial" w:cs="Arial"/>
          <w:b/>
          <w:sz w:val="40"/>
          <w:szCs w:val="40"/>
        </w:rPr>
      </w:pPr>
    </w:p>
    <w:p w14:paraId="1E2647A5" w14:textId="67D40AB3" w:rsidR="002315A7" w:rsidRPr="00DE54F4" w:rsidDel="00A62A16" w:rsidRDefault="00914A92" w:rsidP="002315A7">
      <w:pPr>
        <w:rPr>
          <w:del w:id="0" w:author="Paul Divide" w:date="2021-04-16T18:59:00Z"/>
          <w:rFonts w:ascii="Arial" w:hAnsi="Arial" w:cs="Arial"/>
          <w:sz w:val="21"/>
          <w:szCs w:val="21"/>
        </w:rPr>
      </w:pPr>
      <w:del w:id="1" w:author="Paul Divide" w:date="2021-04-16T18:59:00Z">
        <w:r w:rsidRPr="00DE54F4" w:rsidDel="00A62A16">
          <w:rPr>
            <w:rFonts w:ascii="Arial" w:hAnsi="Arial" w:cs="Arial"/>
            <w:sz w:val="21"/>
            <w:szCs w:val="21"/>
          </w:rPr>
          <w:delText xml:space="preserve">______________________ </w:delText>
        </w:r>
      </w:del>
    </w:p>
    <w:p w14:paraId="3D97599C" w14:textId="68C8A996" w:rsidR="00914A92" w:rsidRPr="00DE54F4" w:rsidDel="00A62A16" w:rsidRDefault="00914A92" w:rsidP="00914A92">
      <w:pPr>
        <w:rPr>
          <w:del w:id="2" w:author="Paul Divide" w:date="2021-04-16T18:59:00Z"/>
          <w:rFonts w:ascii="Arial" w:hAnsi="Arial" w:cs="Arial"/>
          <w:sz w:val="21"/>
          <w:szCs w:val="21"/>
        </w:rPr>
      </w:pPr>
      <w:del w:id="3" w:author="Paul Divide" w:date="2021-04-16T18:59:00Z">
        <w:r w:rsidRPr="00DE54F4" w:rsidDel="00A62A16">
          <w:rPr>
            <w:rFonts w:ascii="Arial" w:hAnsi="Arial" w:cs="Arial"/>
            <w:sz w:val="21"/>
            <w:szCs w:val="21"/>
          </w:rPr>
          <w:delText xml:space="preserve">______________________ </w:delText>
        </w:r>
      </w:del>
    </w:p>
    <w:p w14:paraId="72559940" w14:textId="39EEDE90" w:rsidR="00914A92" w:rsidRPr="00DE54F4" w:rsidDel="00A62A16" w:rsidRDefault="00914A92" w:rsidP="00914A92">
      <w:pPr>
        <w:rPr>
          <w:del w:id="4" w:author="Paul Divide" w:date="2021-04-16T18:59:00Z"/>
          <w:rFonts w:ascii="Arial" w:hAnsi="Arial" w:cs="Arial"/>
          <w:sz w:val="21"/>
          <w:szCs w:val="21"/>
        </w:rPr>
      </w:pPr>
      <w:del w:id="5" w:author="Paul Divide" w:date="2021-04-16T18:59:00Z">
        <w:r w:rsidRPr="00DE54F4" w:rsidDel="00A62A16">
          <w:rPr>
            <w:rFonts w:ascii="Arial" w:hAnsi="Arial" w:cs="Arial"/>
            <w:sz w:val="21"/>
            <w:szCs w:val="21"/>
          </w:rPr>
          <w:delText xml:space="preserve">______________________ </w:delText>
        </w:r>
      </w:del>
    </w:p>
    <w:p w14:paraId="58E51573" w14:textId="77777777" w:rsidR="002315A7" w:rsidRPr="00DE54F4" w:rsidRDefault="002315A7" w:rsidP="002315A7">
      <w:pPr>
        <w:rPr>
          <w:rFonts w:ascii="Arial" w:hAnsi="Arial" w:cs="Arial"/>
          <w:b/>
          <w:sz w:val="21"/>
          <w:szCs w:val="21"/>
        </w:rPr>
      </w:pPr>
    </w:p>
    <w:p w14:paraId="6774B783" w14:textId="651B819F" w:rsidR="00914A92" w:rsidRPr="00DE54F4" w:rsidRDefault="00914A92" w:rsidP="005149A5">
      <w:pPr>
        <w:outlineLvl w:val="0"/>
        <w:rPr>
          <w:rFonts w:ascii="Arial" w:hAnsi="Arial" w:cs="Arial"/>
          <w:sz w:val="21"/>
          <w:szCs w:val="21"/>
        </w:rPr>
      </w:pPr>
      <w:r w:rsidRPr="00DE54F4">
        <w:rPr>
          <w:rFonts w:ascii="Arial" w:hAnsi="Arial" w:cs="Arial"/>
          <w:sz w:val="21"/>
          <w:szCs w:val="21"/>
        </w:rPr>
        <w:t xml:space="preserve">Effective </w:t>
      </w:r>
      <w:r w:rsidR="002315A7" w:rsidRPr="00DE54F4">
        <w:rPr>
          <w:rFonts w:ascii="Arial" w:hAnsi="Arial" w:cs="Arial"/>
          <w:sz w:val="21"/>
          <w:szCs w:val="21"/>
        </w:rPr>
        <w:t xml:space="preserve">Date: </w:t>
      </w:r>
      <w:r w:rsidRPr="00DE54F4">
        <w:rPr>
          <w:rFonts w:ascii="Arial" w:hAnsi="Arial" w:cs="Arial"/>
          <w:sz w:val="21"/>
          <w:szCs w:val="21"/>
        </w:rPr>
        <w:t>__</w:t>
      </w:r>
      <w:ins w:id="6" w:author="Paul Divide" w:date="2021-04-16T18:59:00Z">
        <w:r w:rsidR="00A62A16" w:rsidRPr="00A62A16">
          <w:rPr>
            <w:rFonts w:ascii="Arial" w:hAnsi="Arial" w:cs="Arial"/>
            <w:i/>
            <w:iCs/>
            <w:sz w:val="21"/>
            <w:szCs w:val="21"/>
            <w:u w:val="single"/>
            <w:rPrChange w:id="7" w:author="Paul Divide" w:date="2021-04-16T18:59:00Z">
              <w:rPr>
                <w:rFonts w:ascii="Arial" w:hAnsi="Arial" w:cs="Arial"/>
                <w:sz w:val="21"/>
                <w:szCs w:val="21"/>
              </w:rPr>
            </w:rPrChange>
          </w:rPr>
          <w:t>4-16-2021</w:t>
        </w:r>
      </w:ins>
      <w:r w:rsidRPr="00DE54F4">
        <w:rPr>
          <w:rFonts w:ascii="Arial" w:hAnsi="Arial" w:cs="Arial"/>
          <w:sz w:val="21"/>
          <w:szCs w:val="21"/>
        </w:rPr>
        <w:t xml:space="preserve">____________________ </w:t>
      </w:r>
    </w:p>
    <w:p w14:paraId="03B11B86" w14:textId="18BFDDB9" w:rsidR="002315A7" w:rsidRPr="00DE54F4" w:rsidDel="00A62A16" w:rsidRDefault="002315A7" w:rsidP="002315A7">
      <w:pPr>
        <w:rPr>
          <w:del w:id="8" w:author="Paul Divide" w:date="2021-04-16T18:59:00Z"/>
          <w:rFonts w:ascii="Arial" w:hAnsi="Arial" w:cs="Arial"/>
          <w:sz w:val="21"/>
          <w:szCs w:val="21"/>
        </w:rPr>
      </w:pPr>
    </w:p>
    <w:p w14:paraId="3C798B9E" w14:textId="7412C50F" w:rsidR="00914A92" w:rsidRPr="00DE54F4" w:rsidDel="00A62A16" w:rsidRDefault="00914A92" w:rsidP="00914A92">
      <w:pPr>
        <w:rPr>
          <w:del w:id="9" w:author="Paul Divide" w:date="2021-04-16T18:59:00Z"/>
          <w:rFonts w:ascii="Arial" w:hAnsi="Arial" w:cs="Arial"/>
          <w:sz w:val="21"/>
          <w:szCs w:val="21"/>
        </w:rPr>
      </w:pPr>
      <w:del w:id="10" w:author="Paul Divide" w:date="2021-04-16T18:59:00Z">
        <w:r w:rsidRPr="00DE54F4" w:rsidDel="00A62A16">
          <w:rPr>
            <w:rFonts w:ascii="Arial" w:hAnsi="Arial" w:cs="Arial"/>
            <w:sz w:val="21"/>
            <w:szCs w:val="21"/>
          </w:rPr>
          <w:delText xml:space="preserve">______________________ </w:delText>
        </w:r>
      </w:del>
    </w:p>
    <w:p w14:paraId="1DEDFF1F" w14:textId="0CE1DC41" w:rsidR="00914A92" w:rsidRPr="00DE54F4" w:rsidDel="00A62A16" w:rsidRDefault="00914A92" w:rsidP="00914A92">
      <w:pPr>
        <w:rPr>
          <w:del w:id="11" w:author="Paul Divide" w:date="2021-04-16T18:59:00Z"/>
          <w:rFonts w:ascii="Arial" w:hAnsi="Arial" w:cs="Arial"/>
          <w:sz w:val="21"/>
          <w:szCs w:val="21"/>
        </w:rPr>
      </w:pPr>
      <w:del w:id="12" w:author="Paul Divide" w:date="2021-04-16T18:59:00Z">
        <w:r w:rsidRPr="00DE54F4" w:rsidDel="00A62A16">
          <w:rPr>
            <w:rFonts w:ascii="Arial" w:hAnsi="Arial" w:cs="Arial"/>
            <w:sz w:val="21"/>
            <w:szCs w:val="21"/>
          </w:rPr>
          <w:delText xml:space="preserve">______________________ </w:delText>
        </w:r>
      </w:del>
    </w:p>
    <w:p w14:paraId="4E61101E" w14:textId="49ECB3F0" w:rsidR="00914A92" w:rsidRPr="00DE54F4" w:rsidDel="00A62A16" w:rsidRDefault="00914A92" w:rsidP="00914A92">
      <w:pPr>
        <w:rPr>
          <w:del w:id="13" w:author="Paul Divide" w:date="2021-04-16T18:59:00Z"/>
          <w:rFonts w:ascii="Arial" w:hAnsi="Arial" w:cs="Arial"/>
          <w:sz w:val="21"/>
          <w:szCs w:val="21"/>
        </w:rPr>
      </w:pPr>
      <w:del w:id="14" w:author="Paul Divide" w:date="2021-04-16T18:59:00Z">
        <w:r w:rsidRPr="00DE54F4" w:rsidDel="00A62A16">
          <w:rPr>
            <w:rFonts w:ascii="Arial" w:hAnsi="Arial" w:cs="Arial"/>
            <w:sz w:val="21"/>
            <w:szCs w:val="21"/>
          </w:rPr>
          <w:delText xml:space="preserve">______________________ </w:delText>
        </w:r>
      </w:del>
    </w:p>
    <w:p w14:paraId="7CB43027" w14:textId="77777777" w:rsidR="002315A7" w:rsidRPr="00DE54F4" w:rsidRDefault="002315A7" w:rsidP="002315A7">
      <w:pPr>
        <w:rPr>
          <w:rFonts w:ascii="Arial" w:hAnsi="Arial" w:cs="Arial"/>
          <w:b/>
          <w:sz w:val="21"/>
          <w:szCs w:val="21"/>
        </w:rPr>
      </w:pPr>
    </w:p>
    <w:p w14:paraId="27A83F88" w14:textId="0EDDAE55" w:rsidR="002315A7" w:rsidRPr="00DE54F4" w:rsidRDefault="002315A7" w:rsidP="008C626D">
      <w:pPr>
        <w:rPr>
          <w:rFonts w:ascii="Arial" w:hAnsi="Arial" w:cs="Arial"/>
          <w:b/>
          <w:sz w:val="21"/>
          <w:szCs w:val="21"/>
        </w:rPr>
      </w:pPr>
      <w:r w:rsidRPr="00DE54F4">
        <w:rPr>
          <w:rFonts w:ascii="Arial" w:hAnsi="Arial" w:cs="Arial"/>
          <w:b/>
          <w:sz w:val="21"/>
          <w:szCs w:val="21"/>
        </w:rPr>
        <w:t xml:space="preserve">RE: </w:t>
      </w:r>
      <w:r w:rsidR="008D773E" w:rsidRPr="00DE54F4">
        <w:rPr>
          <w:rFonts w:ascii="Arial" w:hAnsi="Arial" w:cs="Arial"/>
          <w:b/>
          <w:sz w:val="21"/>
          <w:szCs w:val="21"/>
        </w:rPr>
        <w:t xml:space="preserve">Intent to </w:t>
      </w:r>
      <w:r w:rsidR="008C626D">
        <w:rPr>
          <w:rFonts w:ascii="Arial" w:hAnsi="Arial" w:cs="Arial"/>
          <w:b/>
          <w:sz w:val="21"/>
          <w:szCs w:val="21"/>
        </w:rPr>
        <w:t>Lease Commercial Property</w:t>
      </w:r>
    </w:p>
    <w:p w14:paraId="18674F6C" w14:textId="77777777" w:rsidR="002315A7" w:rsidRPr="00DE54F4" w:rsidRDefault="002315A7" w:rsidP="002315A7">
      <w:pPr>
        <w:rPr>
          <w:rFonts w:ascii="Arial" w:hAnsi="Arial" w:cs="Arial"/>
          <w:sz w:val="21"/>
          <w:szCs w:val="21"/>
        </w:rPr>
      </w:pPr>
    </w:p>
    <w:p w14:paraId="68CBA603" w14:textId="5255E91D" w:rsidR="00B136AA" w:rsidRPr="00DE54F4" w:rsidRDefault="002315A7" w:rsidP="00D94928">
      <w:pPr>
        <w:rPr>
          <w:rFonts w:ascii="Arial" w:hAnsi="Arial" w:cs="Arial"/>
          <w:sz w:val="21"/>
          <w:szCs w:val="21"/>
        </w:rPr>
      </w:pPr>
      <w:r w:rsidRPr="00DE54F4">
        <w:rPr>
          <w:rFonts w:ascii="Arial" w:hAnsi="Arial" w:cs="Arial"/>
          <w:b/>
          <w:sz w:val="21"/>
          <w:szCs w:val="21"/>
        </w:rPr>
        <w:t xml:space="preserve">I. The </w:t>
      </w:r>
      <w:r w:rsidR="00971390">
        <w:rPr>
          <w:rFonts w:ascii="Arial" w:hAnsi="Arial" w:cs="Arial"/>
          <w:b/>
          <w:sz w:val="21"/>
          <w:szCs w:val="21"/>
        </w:rPr>
        <w:t>Less</w:t>
      </w:r>
      <w:r w:rsidR="001B53EF">
        <w:rPr>
          <w:rFonts w:ascii="Arial" w:hAnsi="Arial" w:cs="Arial"/>
          <w:b/>
          <w:sz w:val="21"/>
          <w:szCs w:val="21"/>
        </w:rPr>
        <w:t>ee</w:t>
      </w:r>
      <w:r w:rsidRPr="00DE54F4">
        <w:rPr>
          <w:rFonts w:ascii="Arial" w:hAnsi="Arial" w:cs="Arial"/>
          <w:sz w:val="21"/>
          <w:szCs w:val="21"/>
        </w:rPr>
        <w:t xml:space="preserve">: </w:t>
      </w:r>
      <w:del w:id="15" w:author="Paul Divide" w:date="2021-04-16T18:59:00Z">
        <w:r w:rsidR="00F7720F" w:rsidRPr="00A62A16" w:rsidDel="00A62A16">
          <w:rPr>
            <w:rFonts w:ascii="Arial" w:hAnsi="Arial" w:cs="Arial"/>
            <w:b/>
            <w:bCs/>
            <w:sz w:val="21"/>
            <w:szCs w:val="21"/>
            <w:u w:val="single"/>
            <w:rPrChange w:id="16" w:author="Paul Divide" w:date="2021-04-16T19:00:00Z">
              <w:rPr>
                <w:rFonts w:ascii="Arial" w:hAnsi="Arial" w:cs="Arial"/>
                <w:sz w:val="21"/>
                <w:szCs w:val="21"/>
              </w:rPr>
            </w:rPrChange>
          </w:rPr>
          <w:delText>______________________</w:delText>
        </w:r>
        <w:r w:rsidR="006D5742" w:rsidRPr="00A62A16" w:rsidDel="00A62A16">
          <w:rPr>
            <w:rFonts w:ascii="Arial" w:hAnsi="Arial" w:cs="Arial"/>
            <w:b/>
            <w:bCs/>
            <w:sz w:val="21"/>
            <w:szCs w:val="21"/>
            <w:u w:val="single"/>
            <w:rPrChange w:id="17" w:author="Paul Divide" w:date="2021-04-16T19:00:00Z">
              <w:rPr>
                <w:rFonts w:ascii="Arial" w:hAnsi="Arial" w:cs="Arial"/>
                <w:sz w:val="21"/>
                <w:szCs w:val="21"/>
              </w:rPr>
            </w:rPrChange>
          </w:rPr>
          <w:delText xml:space="preserve"> </w:delText>
        </w:r>
      </w:del>
      <w:ins w:id="18" w:author="Paul Divide" w:date="2021-04-16T18:59:00Z">
        <w:r w:rsidR="00A62A16" w:rsidRPr="00A62A16">
          <w:rPr>
            <w:rFonts w:ascii="Arial" w:hAnsi="Arial" w:cs="Arial"/>
            <w:b/>
            <w:bCs/>
            <w:sz w:val="21"/>
            <w:szCs w:val="21"/>
            <w:u w:val="single"/>
            <w:rPrChange w:id="19" w:author="Paul Divide" w:date="2021-04-16T19:00:00Z">
              <w:rPr>
                <w:rFonts w:ascii="Arial" w:hAnsi="Arial" w:cs="Arial"/>
                <w:sz w:val="21"/>
                <w:szCs w:val="21"/>
              </w:rPr>
            </w:rPrChange>
          </w:rPr>
          <w:t>TAYLOR LOFTIN</w:t>
        </w:r>
        <w:r w:rsidR="00A62A16" w:rsidRPr="00DE54F4">
          <w:rPr>
            <w:rFonts w:ascii="Arial" w:hAnsi="Arial" w:cs="Arial"/>
            <w:sz w:val="21"/>
            <w:szCs w:val="21"/>
          </w:rPr>
          <w:t xml:space="preserve"> </w:t>
        </w:r>
      </w:ins>
      <w:r w:rsidR="00C62E7F" w:rsidRPr="00DE54F4">
        <w:rPr>
          <w:rFonts w:ascii="Arial" w:hAnsi="Arial" w:cs="Arial"/>
          <w:sz w:val="21"/>
          <w:szCs w:val="21"/>
        </w:rPr>
        <w:t>(the “</w:t>
      </w:r>
      <w:r w:rsidR="00D94928">
        <w:rPr>
          <w:rFonts w:ascii="Arial" w:hAnsi="Arial" w:cs="Arial"/>
          <w:sz w:val="21"/>
          <w:szCs w:val="21"/>
        </w:rPr>
        <w:t>Lessee</w:t>
      </w:r>
      <w:r w:rsidR="00C62E7F" w:rsidRPr="00DE54F4">
        <w:rPr>
          <w:rFonts w:ascii="Arial" w:hAnsi="Arial" w:cs="Arial"/>
          <w:sz w:val="21"/>
          <w:szCs w:val="21"/>
        </w:rPr>
        <w:t>”).</w:t>
      </w:r>
    </w:p>
    <w:p w14:paraId="47002289" w14:textId="77777777" w:rsidR="00B136AA" w:rsidRPr="00DE54F4" w:rsidRDefault="00B136AA" w:rsidP="00335692">
      <w:pPr>
        <w:rPr>
          <w:rFonts w:ascii="Arial" w:hAnsi="Arial" w:cs="Arial"/>
          <w:b/>
          <w:sz w:val="21"/>
          <w:szCs w:val="21"/>
        </w:rPr>
      </w:pPr>
    </w:p>
    <w:p w14:paraId="203FFA35" w14:textId="2F05F896" w:rsidR="002315A7" w:rsidRPr="00DE54F4" w:rsidRDefault="002315A7" w:rsidP="00D94928">
      <w:pPr>
        <w:rPr>
          <w:rFonts w:ascii="Arial" w:hAnsi="Arial" w:cs="Arial"/>
          <w:sz w:val="21"/>
          <w:szCs w:val="21"/>
        </w:rPr>
      </w:pPr>
      <w:r w:rsidRPr="00DE54F4">
        <w:rPr>
          <w:rFonts w:ascii="Arial" w:hAnsi="Arial" w:cs="Arial"/>
          <w:b/>
          <w:sz w:val="21"/>
          <w:szCs w:val="21"/>
        </w:rPr>
        <w:t xml:space="preserve">II. The </w:t>
      </w:r>
      <w:r w:rsidR="001B53EF">
        <w:rPr>
          <w:rFonts w:ascii="Arial" w:hAnsi="Arial" w:cs="Arial"/>
          <w:b/>
          <w:sz w:val="21"/>
          <w:szCs w:val="21"/>
        </w:rPr>
        <w:t>Lessor</w:t>
      </w:r>
      <w:r w:rsidRPr="00DE54F4">
        <w:rPr>
          <w:rFonts w:ascii="Arial" w:hAnsi="Arial" w:cs="Arial"/>
          <w:sz w:val="21"/>
          <w:szCs w:val="21"/>
        </w:rPr>
        <w:t xml:space="preserve">: </w:t>
      </w:r>
      <w:del w:id="20" w:author="Paul Divide" w:date="2021-04-16T19:00:00Z">
        <w:r w:rsidRPr="00A62A16" w:rsidDel="00A62A16">
          <w:rPr>
            <w:rFonts w:ascii="Arial" w:hAnsi="Arial" w:cs="Arial"/>
            <w:b/>
            <w:bCs/>
            <w:sz w:val="21"/>
            <w:szCs w:val="21"/>
            <w:u w:val="single"/>
            <w:rPrChange w:id="21" w:author="Paul Divide" w:date="2021-04-16T19:00:00Z">
              <w:rPr>
                <w:rFonts w:ascii="Arial" w:hAnsi="Arial" w:cs="Arial"/>
                <w:sz w:val="21"/>
                <w:szCs w:val="21"/>
              </w:rPr>
            </w:rPrChange>
          </w:rPr>
          <w:delText xml:space="preserve">______________________ </w:delText>
        </w:r>
      </w:del>
      <w:ins w:id="22" w:author="Paul Divide" w:date="2021-04-16T19:00:00Z">
        <w:r w:rsidR="00A62A16" w:rsidRPr="00A62A16">
          <w:rPr>
            <w:rFonts w:ascii="Arial" w:hAnsi="Arial" w:cs="Arial"/>
            <w:b/>
            <w:bCs/>
            <w:sz w:val="21"/>
            <w:szCs w:val="21"/>
            <w:u w:val="single"/>
            <w:rPrChange w:id="23" w:author="Paul Divide" w:date="2021-04-16T19:00:00Z">
              <w:rPr>
                <w:rFonts w:ascii="Arial" w:hAnsi="Arial" w:cs="Arial"/>
                <w:sz w:val="21"/>
                <w:szCs w:val="21"/>
              </w:rPr>
            </w:rPrChange>
          </w:rPr>
          <w:t>ORION ENGINEERING CONSTRUCTION INC</w:t>
        </w:r>
        <w:r w:rsidR="00A62A16" w:rsidRPr="00DE54F4">
          <w:rPr>
            <w:rFonts w:ascii="Arial" w:hAnsi="Arial" w:cs="Arial"/>
            <w:sz w:val="21"/>
            <w:szCs w:val="21"/>
          </w:rPr>
          <w:t xml:space="preserve"> </w:t>
        </w:r>
      </w:ins>
      <w:r w:rsidR="00C62E7F" w:rsidRPr="00DE54F4">
        <w:rPr>
          <w:rFonts w:ascii="Arial" w:hAnsi="Arial" w:cs="Arial"/>
          <w:sz w:val="21"/>
          <w:szCs w:val="21"/>
        </w:rPr>
        <w:t>(the “</w:t>
      </w:r>
      <w:r w:rsidR="00D94928">
        <w:rPr>
          <w:rFonts w:ascii="Arial" w:hAnsi="Arial" w:cs="Arial"/>
          <w:sz w:val="21"/>
          <w:szCs w:val="21"/>
        </w:rPr>
        <w:t>Lessor</w:t>
      </w:r>
      <w:r w:rsidR="00C62E7F" w:rsidRPr="00DE54F4">
        <w:rPr>
          <w:rFonts w:ascii="Arial" w:hAnsi="Arial" w:cs="Arial"/>
          <w:sz w:val="21"/>
          <w:szCs w:val="21"/>
        </w:rPr>
        <w:t>”).</w:t>
      </w:r>
    </w:p>
    <w:p w14:paraId="5DD30013" w14:textId="77777777" w:rsidR="007C16C4" w:rsidRPr="00DE54F4" w:rsidRDefault="007C16C4" w:rsidP="00593EDF">
      <w:pPr>
        <w:rPr>
          <w:rFonts w:ascii="Arial" w:hAnsi="Arial" w:cs="Arial"/>
          <w:sz w:val="21"/>
          <w:szCs w:val="21"/>
        </w:rPr>
      </w:pPr>
    </w:p>
    <w:p w14:paraId="5515FE31" w14:textId="60DA444B" w:rsidR="00E34CEC" w:rsidRDefault="007C16C4" w:rsidP="00E34CEC">
      <w:pPr>
        <w:rPr>
          <w:rFonts w:ascii="Arial" w:hAnsi="Arial" w:cs="Arial"/>
          <w:sz w:val="21"/>
          <w:szCs w:val="21"/>
        </w:rPr>
      </w:pPr>
      <w:r w:rsidRPr="00DE54F4">
        <w:rPr>
          <w:rFonts w:ascii="Arial" w:hAnsi="Arial" w:cs="Arial"/>
          <w:b/>
          <w:bCs/>
          <w:sz w:val="21"/>
          <w:szCs w:val="21"/>
        </w:rPr>
        <w:t xml:space="preserve">III. </w:t>
      </w:r>
      <w:r w:rsidR="00E34CEC">
        <w:rPr>
          <w:rFonts w:ascii="Arial" w:hAnsi="Arial" w:cs="Arial"/>
          <w:b/>
          <w:bCs/>
          <w:sz w:val="21"/>
          <w:szCs w:val="21"/>
        </w:rPr>
        <w:t>Address of</w:t>
      </w:r>
      <w:r w:rsidR="00D94928">
        <w:rPr>
          <w:rFonts w:ascii="Arial" w:hAnsi="Arial" w:cs="Arial"/>
          <w:b/>
          <w:bCs/>
          <w:sz w:val="21"/>
          <w:szCs w:val="21"/>
        </w:rPr>
        <w:t xml:space="preserve"> </w:t>
      </w:r>
      <w:r w:rsidRPr="00DE54F4">
        <w:rPr>
          <w:rFonts w:ascii="Arial" w:hAnsi="Arial" w:cs="Arial"/>
          <w:b/>
          <w:bCs/>
          <w:sz w:val="21"/>
          <w:szCs w:val="21"/>
        </w:rPr>
        <w:t>Premises</w:t>
      </w:r>
      <w:r w:rsidRPr="00DE54F4">
        <w:rPr>
          <w:rFonts w:ascii="Arial" w:hAnsi="Arial" w:cs="Arial"/>
          <w:sz w:val="21"/>
          <w:szCs w:val="21"/>
        </w:rPr>
        <w:t xml:space="preserve">: </w:t>
      </w:r>
      <w:del w:id="24" w:author="Paul Divide" w:date="2021-04-16T19:03:00Z">
        <w:r w:rsidRPr="00E8197E" w:rsidDel="00E8197E">
          <w:rPr>
            <w:rFonts w:ascii="Arial" w:hAnsi="Arial" w:cs="Arial"/>
            <w:sz w:val="21"/>
            <w:szCs w:val="21"/>
            <w:u w:val="single"/>
            <w:rPrChange w:id="25" w:author="Paul Divide" w:date="2021-04-16T19:04:00Z">
              <w:rPr>
                <w:rFonts w:ascii="Arial" w:hAnsi="Arial" w:cs="Arial"/>
                <w:sz w:val="21"/>
                <w:szCs w:val="21"/>
              </w:rPr>
            </w:rPrChange>
          </w:rPr>
          <w:delText>_________________________________________</w:delText>
        </w:r>
        <w:r w:rsidR="00E34CEC" w:rsidRPr="00E8197E" w:rsidDel="00E8197E">
          <w:rPr>
            <w:rFonts w:ascii="Arial" w:hAnsi="Arial" w:cs="Arial"/>
            <w:sz w:val="21"/>
            <w:szCs w:val="21"/>
            <w:u w:val="single"/>
            <w:rPrChange w:id="26" w:author="Paul Divide" w:date="2021-04-16T19:04:00Z">
              <w:rPr>
                <w:rFonts w:ascii="Arial" w:hAnsi="Arial" w:cs="Arial"/>
                <w:sz w:val="21"/>
                <w:szCs w:val="21"/>
              </w:rPr>
            </w:rPrChange>
          </w:rPr>
          <w:delText xml:space="preserve">___ </w:delText>
        </w:r>
      </w:del>
      <w:ins w:id="27" w:author="Paul Divide" w:date="2021-04-16T19:03:00Z">
        <w:r w:rsidR="00E8197E" w:rsidRPr="00E8197E">
          <w:rPr>
            <w:rFonts w:ascii="Arial" w:hAnsi="Arial" w:cs="Arial"/>
            <w:sz w:val="21"/>
            <w:szCs w:val="21"/>
            <w:u w:val="single"/>
            <w:rPrChange w:id="28" w:author="Paul Divide" w:date="2021-04-16T19:04:00Z">
              <w:rPr>
                <w:rFonts w:ascii="Arial" w:hAnsi="Arial" w:cs="Arial"/>
                <w:sz w:val="21"/>
                <w:szCs w:val="21"/>
              </w:rPr>
            </w:rPrChange>
          </w:rPr>
          <w:t>707</w:t>
        </w:r>
      </w:ins>
      <w:ins w:id="29" w:author="Paul Divide" w:date="2021-04-16T19:04:00Z">
        <w:r w:rsidR="00E8197E" w:rsidRPr="00E8197E">
          <w:rPr>
            <w:rFonts w:ascii="Arial" w:hAnsi="Arial" w:cs="Arial"/>
            <w:sz w:val="21"/>
            <w:szCs w:val="21"/>
            <w:u w:val="single"/>
            <w:rPrChange w:id="30" w:author="Paul Divide" w:date="2021-04-16T19:04:00Z">
              <w:rPr>
                <w:rFonts w:ascii="Arial" w:hAnsi="Arial" w:cs="Arial"/>
                <w:sz w:val="21"/>
                <w:szCs w:val="21"/>
              </w:rPr>
            </w:rPrChange>
          </w:rPr>
          <w:t xml:space="preserve"> E CERVANTES ST, UNIT___ PENSACOLA FL 32501</w:t>
        </w:r>
      </w:ins>
      <w:ins w:id="31" w:author="Paul Divide" w:date="2021-04-16T19:03:00Z">
        <w:r w:rsidR="00E8197E">
          <w:rPr>
            <w:rFonts w:ascii="Arial" w:hAnsi="Arial" w:cs="Arial"/>
            <w:sz w:val="21"/>
            <w:szCs w:val="21"/>
          </w:rPr>
          <w:t xml:space="preserve"> </w:t>
        </w:r>
      </w:ins>
      <w:r w:rsidR="00E34CEC">
        <w:rPr>
          <w:rFonts w:ascii="Arial" w:hAnsi="Arial" w:cs="Arial"/>
          <w:sz w:val="21"/>
          <w:szCs w:val="21"/>
        </w:rPr>
        <w:t>(the “Premises”).</w:t>
      </w:r>
    </w:p>
    <w:p w14:paraId="6E2C3825" w14:textId="77777777" w:rsidR="00E34CEC" w:rsidRDefault="00E34CEC" w:rsidP="00E34CEC">
      <w:pPr>
        <w:rPr>
          <w:rFonts w:ascii="Arial" w:hAnsi="Arial" w:cs="Arial"/>
          <w:sz w:val="21"/>
          <w:szCs w:val="21"/>
        </w:rPr>
      </w:pPr>
    </w:p>
    <w:p w14:paraId="02B6BD3C" w14:textId="42DAF60A" w:rsidR="007C16C4" w:rsidRDefault="00E34CEC" w:rsidP="00E34CE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Additional Description: </w:t>
      </w:r>
      <w:del w:id="32" w:author="Paul Divide" w:date="2021-04-16T19:05:00Z">
        <w:r w:rsidRPr="00E8197E" w:rsidDel="00E8197E">
          <w:rPr>
            <w:rFonts w:ascii="Arial" w:hAnsi="Arial" w:cs="Arial"/>
            <w:sz w:val="21"/>
            <w:szCs w:val="21"/>
            <w:u w:val="single"/>
            <w:rPrChange w:id="33" w:author="Paul Divide" w:date="2021-04-16T19:05:00Z">
              <w:rPr>
                <w:rFonts w:ascii="Arial" w:hAnsi="Arial" w:cs="Arial"/>
                <w:sz w:val="21"/>
                <w:szCs w:val="21"/>
              </w:rPr>
            </w:rPrChange>
          </w:rPr>
          <w:delText>_____________</w:delText>
        </w:r>
      </w:del>
      <w:ins w:id="34" w:author="Paul Divide" w:date="2021-04-16T19:04:00Z">
        <w:r w:rsidR="00E8197E" w:rsidRPr="00E8197E">
          <w:rPr>
            <w:rFonts w:ascii="Arial" w:hAnsi="Arial" w:cs="Arial"/>
            <w:sz w:val="21"/>
            <w:szCs w:val="21"/>
            <w:u w:val="single"/>
            <w:rPrChange w:id="35" w:author="Paul Divide" w:date="2021-04-16T19:05:00Z">
              <w:rPr>
                <w:rFonts w:ascii="Arial" w:hAnsi="Arial" w:cs="Arial"/>
                <w:sz w:val="21"/>
                <w:szCs w:val="21"/>
              </w:rPr>
            </w:rPrChange>
          </w:rPr>
          <w:t>AVAILABLE UNIT BESIDE UPS AND BIKE SHOP</w:t>
        </w:r>
      </w:ins>
      <w:ins w:id="36" w:author="Paul Divide" w:date="2021-04-16T19:05:00Z">
        <w:r w:rsidR="00E8197E" w:rsidRPr="00E8197E">
          <w:rPr>
            <w:rFonts w:ascii="Arial" w:hAnsi="Arial" w:cs="Arial"/>
            <w:sz w:val="21"/>
            <w:szCs w:val="21"/>
            <w:u w:val="single"/>
            <w:rPrChange w:id="37" w:author="Paul Divide" w:date="2021-04-16T19:05:00Z">
              <w:rPr>
                <w:rFonts w:ascii="Arial" w:hAnsi="Arial" w:cs="Arial"/>
                <w:i/>
                <w:iCs/>
                <w:sz w:val="21"/>
                <w:szCs w:val="21"/>
              </w:rPr>
            </w:rPrChange>
          </w:rPr>
          <w:t>.</w:t>
        </w:r>
      </w:ins>
      <w:del w:id="38" w:author="Paul Divide" w:date="2021-04-16T19:05:00Z">
        <w:r w:rsidRPr="00DE54F4" w:rsidDel="00E8197E">
          <w:rPr>
            <w:rFonts w:ascii="Arial" w:hAnsi="Arial" w:cs="Arial"/>
            <w:sz w:val="21"/>
            <w:szCs w:val="21"/>
          </w:rPr>
          <w:delText>____________________________</w:delText>
        </w:r>
        <w:r w:rsidDel="00E8197E">
          <w:rPr>
            <w:rFonts w:ascii="Arial" w:hAnsi="Arial" w:cs="Arial"/>
            <w:sz w:val="21"/>
            <w:szCs w:val="21"/>
          </w:rPr>
          <w:delText>____________________.</w:delText>
        </w:r>
      </w:del>
    </w:p>
    <w:p w14:paraId="5B6F8166" w14:textId="77777777" w:rsidR="00E34CEC" w:rsidRDefault="00E34CEC" w:rsidP="00E34CEC">
      <w:pPr>
        <w:rPr>
          <w:rFonts w:ascii="Arial" w:hAnsi="Arial" w:cs="Arial"/>
          <w:sz w:val="21"/>
          <w:szCs w:val="21"/>
        </w:rPr>
      </w:pPr>
    </w:p>
    <w:p w14:paraId="3E055FA9" w14:textId="4C5C5388" w:rsidR="00827D9D" w:rsidRDefault="00E34CEC" w:rsidP="00521C5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IV. Lease Term</w:t>
      </w:r>
      <w:r>
        <w:rPr>
          <w:rFonts w:ascii="Arial" w:hAnsi="Arial" w:cs="Arial"/>
          <w:sz w:val="21"/>
          <w:szCs w:val="21"/>
        </w:rPr>
        <w:t>:</w:t>
      </w:r>
      <w:r w:rsidR="00827D9D">
        <w:rPr>
          <w:rFonts w:ascii="Arial" w:hAnsi="Arial" w:cs="Arial"/>
          <w:sz w:val="21"/>
          <w:szCs w:val="21"/>
        </w:rPr>
        <w:t xml:space="preserve"> </w:t>
      </w:r>
      <w:r w:rsidR="00521C5F">
        <w:rPr>
          <w:rFonts w:ascii="Arial" w:hAnsi="Arial" w:cs="Arial"/>
          <w:sz w:val="21"/>
          <w:szCs w:val="21"/>
        </w:rPr>
        <w:t xml:space="preserve">The term of the lease shall be for a period of </w:t>
      </w:r>
      <w:r w:rsidR="00521C5F" w:rsidRPr="00521C5F">
        <w:rPr>
          <w:rFonts w:ascii="MS Mincho" w:eastAsia="MS Mincho" w:hAnsi="MS Mincho" w:cs="MS Mincho"/>
          <w:sz w:val="21"/>
          <w:szCs w:val="21"/>
        </w:rPr>
        <w:t>☐</w:t>
      </w:r>
      <w:r w:rsidR="00521C5F" w:rsidRPr="00521C5F">
        <w:rPr>
          <w:rFonts w:ascii="Arial" w:hAnsi="Arial" w:cs="Arial"/>
          <w:sz w:val="21"/>
          <w:szCs w:val="21"/>
        </w:rPr>
        <w:t xml:space="preserve"> </w:t>
      </w:r>
      <w:r w:rsidR="00521C5F">
        <w:rPr>
          <w:rFonts w:ascii="Arial" w:hAnsi="Arial" w:cs="Arial"/>
          <w:sz w:val="21"/>
          <w:szCs w:val="21"/>
        </w:rPr>
        <w:t>__</w:t>
      </w:r>
      <w:ins w:id="39" w:author="Paul Divide" w:date="2021-04-16T18:53:00Z">
        <w:r w:rsidR="00A62A16">
          <w:rPr>
            <w:rFonts w:ascii="Arial" w:hAnsi="Arial" w:cs="Arial"/>
            <w:sz w:val="21"/>
            <w:szCs w:val="21"/>
          </w:rPr>
          <w:t>5</w:t>
        </w:r>
      </w:ins>
      <w:r w:rsidR="00521C5F">
        <w:rPr>
          <w:rFonts w:ascii="Arial" w:hAnsi="Arial" w:cs="Arial"/>
          <w:sz w:val="21"/>
          <w:szCs w:val="21"/>
        </w:rPr>
        <w:t xml:space="preserve">_ year(s) </w:t>
      </w:r>
      <w:r w:rsidR="00521C5F" w:rsidRPr="00521C5F">
        <w:rPr>
          <w:rFonts w:ascii="MS Mincho" w:eastAsia="MS Mincho" w:hAnsi="MS Mincho" w:cs="MS Mincho"/>
          <w:sz w:val="21"/>
          <w:szCs w:val="21"/>
        </w:rPr>
        <w:t>☐</w:t>
      </w:r>
      <w:r w:rsidR="00521C5F" w:rsidRPr="00521C5F">
        <w:rPr>
          <w:rFonts w:ascii="Arial" w:hAnsi="Arial" w:cs="Arial"/>
          <w:sz w:val="21"/>
          <w:szCs w:val="21"/>
        </w:rPr>
        <w:t xml:space="preserve"> </w:t>
      </w:r>
      <w:r w:rsidR="00521C5F">
        <w:rPr>
          <w:rFonts w:ascii="Arial" w:hAnsi="Arial" w:cs="Arial"/>
          <w:sz w:val="21"/>
          <w:szCs w:val="21"/>
        </w:rPr>
        <w:t xml:space="preserve">___ month(s) commencing on the ___ day of </w:t>
      </w:r>
      <w:r w:rsidR="00521C5F" w:rsidRPr="00DE54F4">
        <w:rPr>
          <w:rFonts w:ascii="Arial" w:hAnsi="Arial" w:cs="Arial"/>
          <w:sz w:val="21"/>
          <w:szCs w:val="21"/>
        </w:rPr>
        <w:t>______________________</w:t>
      </w:r>
      <w:r w:rsidR="00521C5F">
        <w:rPr>
          <w:rFonts w:ascii="Arial" w:hAnsi="Arial" w:cs="Arial"/>
          <w:sz w:val="21"/>
          <w:szCs w:val="21"/>
        </w:rPr>
        <w:t>, 20___</w:t>
      </w:r>
      <w:r w:rsidR="00E84265">
        <w:rPr>
          <w:rFonts w:ascii="Arial" w:hAnsi="Arial" w:cs="Arial"/>
          <w:sz w:val="21"/>
          <w:szCs w:val="21"/>
        </w:rPr>
        <w:t>,</w:t>
      </w:r>
      <w:r w:rsidR="00521C5F">
        <w:rPr>
          <w:rFonts w:ascii="Arial" w:hAnsi="Arial" w:cs="Arial"/>
          <w:sz w:val="21"/>
          <w:szCs w:val="21"/>
        </w:rPr>
        <w:t xml:space="preserve"> and expiring on the ___ day of </w:t>
      </w:r>
      <w:r w:rsidR="00521C5F" w:rsidRPr="00DE54F4">
        <w:rPr>
          <w:rFonts w:ascii="Arial" w:hAnsi="Arial" w:cs="Arial"/>
          <w:sz w:val="21"/>
          <w:szCs w:val="21"/>
        </w:rPr>
        <w:t>______________________</w:t>
      </w:r>
      <w:r w:rsidR="00521C5F">
        <w:rPr>
          <w:rFonts w:ascii="Arial" w:hAnsi="Arial" w:cs="Arial"/>
          <w:sz w:val="21"/>
          <w:szCs w:val="21"/>
        </w:rPr>
        <w:t>, 20___.</w:t>
      </w:r>
    </w:p>
    <w:p w14:paraId="0D798E8C" w14:textId="77777777" w:rsidR="00827D9D" w:rsidRDefault="00827D9D" w:rsidP="00827D9D">
      <w:pPr>
        <w:rPr>
          <w:rFonts w:ascii="Arial" w:hAnsi="Arial" w:cs="Arial"/>
          <w:sz w:val="21"/>
          <w:szCs w:val="21"/>
        </w:rPr>
      </w:pPr>
    </w:p>
    <w:p w14:paraId="7489A118" w14:textId="7F83DFFD" w:rsidR="00827D9D" w:rsidRDefault="00523455" w:rsidP="0052345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V. Use of Leased </w:t>
      </w:r>
      <w:r w:rsidRPr="00523455">
        <w:rPr>
          <w:rFonts w:ascii="Arial" w:hAnsi="Arial" w:cs="Arial"/>
          <w:b/>
          <w:bCs/>
          <w:sz w:val="21"/>
          <w:szCs w:val="21"/>
        </w:rPr>
        <w:t>Premises</w:t>
      </w:r>
      <w:r>
        <w:rPr>
          <w:rFonts w:ascii="Arial" w:hAnsi="Arial" w:cs="Arial"/>
          <w:sz w:val="21"/>
          <w:szCs w:val="21"/>
        </w:rPr>
        <w:t xml:space="preserve">: </w:t>
      </w:r>
      <w:r w:rsidR="00827D9D" w:rsidRPr="00523455">
        <w:rPr>
          <w:rFonts w:ascii="Arial" w:hAnsi="Arial" w:cs="Arial"/>
          <w:sz w:val="21"/>
          <w:szCs w:val="21"/>
        </w:rPr>
        <w:t>The</w:t>
      </w:r>
      <w:r w:rsidR="00827D9D">
        <w:rPr>
          <w:rFonts w:ascii="Arial" w:hAnsi="Arial" w:cs="Arial"/>
          <w:sz w:val="21"/>
          <w:szCs w:val="21"/>
        </w:rPr>
        <w:t xml:space="preserve"> Lessee </w:t>
      </w:r>
      <w:r>
        <w:rPr>
          <w:rFonts w:ascii="Arial" w:hAnsi="Arial" w:cs="Arial"/>
          <w:sz w:val="21"/>
          <w:szCs w:val="21"/>
        </w:rPr>
        <w:t>intends to</w:t>
      </w:r>
      <w:r w:rsidR="00827D9D">
        <w:rPr>
          <w:rFonts w:ascii="Arial" w:hAnsi="Arial" w:cs="Arial"/>
          <w:sz w:val="21"/>
          <w:szCs w:val="21"/>
        </w:rPr>
        <w:t xml:space="preserve"> use the Premises for the following purpose:</w:t>
      </w:r>
    </w:p>
    <w:p w14:paraId="627ADEB6" w14:textId="5262F378" w:rsidR="00827D9D" w:rsidRPr="00A62A16" w:rsidDel="00A62A16" w:rsidRDefault="00A62A16" w:rsidP="00827D9D">
      <w:pPr>
        <w:rPr>
          <w:del w:id="40" w:author="Paul Divide" w:date="2021-04-16T18:54:00Z"/>
          <w:rFonts w:ascii="Arial" w:hAnsi="Arial" w:cs="Arial"/>
          <w:sz w:val="21"/>
          <w:szCs w:val="21"/>
          <w:u w:val="single"/>
          <w:rPrChange w:id="41" w:author="Paul Divide" w:date="2021-04-16T18:55:00Z">
            <w:rPr>
              <w:del w:id="42" w:author="Paul Divide" w:date="2021-04-16T18:54:00Z"/>
              <w:rFonts w:ascii="Arial" w:hAnsi="Arial" w:cs="Arial"/>
              <w:sz w:val="21"/>
              <w:szCs w:val="21"/>
            </w:rPr>
          </w:rPrChange>
        </w:rPr>
      </w:pPr>
      <w:ins w:id="43" w:author="Paul Divide" w:date="2021-04-16T18:54:00Z">
        <w:r w:rsidRPr="00A62A16">
          <w:rPr>
            <w:rFonts w:ascii="Arial" w:hAnsi="Arial" w:cs="Arial"/>
            <w:sz w:val="21"/>
            <w:szCs w:val="21"/>
            <w:u w:val="single"/>
            <w:rPrChange w:id="44" w:author="Paul Divide" w:date="2021-04-16T18:55:00Z">
              <w:rPr>
                <w:rFonts w:ascii="Arial" w:hAnsi="Arial" w:cs="Arial"/>
                <w:sz w:val="21"/>
                <w:szCs w:val="21"/>
              </w:rPr>
            </w:rPrChange>
          </w:rPr>
          <w:t>HEALTH SPA</w:t>
        </w:r>
      </w:ins>
      <w:ins w:id="45" w:author="Paul Divide" w:date="2021-04-16T18:55:00Z">
        <w:r w:rsidRPr="00A62A16">
          <w:rPr>
            <w:rFonts w:ascii="Arial" w:hAnsi="Arial" w:cs="Arial"/>
            <w:sz w:val="21"/>
            <w:szCs w:val="21"/>
            <w:u w:val="single"/>
            <w:rPrChange w:id="46" w:author="Paul Divide" w:date="2021-04-16T18:55:00Z">
              <w:rPr>
                <w:rFonts w:ascii="Arial" w:hAnsi="Arial" w:cs="Arial"/>
                <w:sz w:val="21"/>
                <w:szCs w:val="21"/>
              </w:rPr>
            </w:rPrChange>
          </w:rPr>
          <w:t>, MEDICAL SPA, NAIL SALOON, RETAIL.</w:t>
        </w:r>
      </w:ins>
      <w:del w:id="47" w:author="Paul Divide" w:date="2021-04-16T18:54:00Z">
        <w:r w:rsidR="00827D9D" w:rsidRPr="00A62A16" w:rsidDel="00A62A16">
          <w:rPr>
            <w:rFonts w:ascii="Arial" w:hAnsi="Arial" w:cs="Arial"/>
            <w:sz w:val="21"/>
            <w:szCs w:val="21"/>
            <w:u w:val="single"/>
            <w:rPrChange w:id="48" w:author="Paul Divide" w:date="2021-04-16T18:55:00Z">
              <w:rPr>
                <w:rFonts w:ascii="Arial" w:hAnsi="Arial" w:cs="Arial"/>
                <w:sz w:val="21"/>
                <w:szCs w:val="21"/>
              </w:rPr>
            </w:rPrChange>
          </w:rPr>
          <w:delText>_________________</w:delText>
        </w:r>
      </w:del>
      <w:del w:id="49" w:author="Paul Divide" w:date="2021-04-16T18:53:00Z">
        <w:r w:rsidR="00827D9D" w:rsidRPr="00A62A16" w:rsidDel="00A62A16">
          <w:rPr>
            <w:rFonts w:ascii="Arial" w:hAnsi="Arial" w:cs="Arial"/>
            <w:sz w:val="21"/>
            <w:szCs w:val="21"/>
            <w:u w:val="single"/>
            <w:rPrChange w:id="50" w:author="Paul Divide" w:date="2021-04-16T18:55:00Z">
              <w:rPr>
                <w:rFonts w:ascii="Arial" w:hAnsi="Arial" w:cs="Arial"/>
                <w:sz w:val="21"/>
                <w:szCs w:val="21"/>
              </w:rPr>
            </w:rPrChange>
          </w:rPr>
          <w:delText>_______</w:delText>
        </w:r>
      </w:del>
      <w:del w:id="51" w:author="Paul Divide" w:date="2021-04-16T18:54:00Z">
        <w:r w:rsidR="00827D9D" w:rsidRPr="00A62A16" w:rsidDel="00A62A16">
          <w:rPr>
            <w:rFonts w:ascii="Arial" w:hAnsi="Arial" w:cs="Arial"/>
            <w:sz w:val="21"/>
            <w:szCs w:val="21"/>
            <w:u w:val="single"/>
            <w:rPrChange w:id="52" w:author="Paul Divide" w:date="2021-04-16T18:55:00Z">
              <w:rPr>
                <w:rFonts w:ascii="Arial" w:hAnsi="Arial" w:cs="Arial"/>
                <w:sz w:val="21"/>
                <w:szCs w:val="21"/>
              </w:rPr>
            </w:rPrChange>
          </w:rPr>
          <w:delText>_______________________________________________________________________________________________________________________________________.</w:delText>
        </w:r>
      </w:del>
    </w:p>
    <w:p w14:paraId="00CA4A58" w14:textId="77777777" w:rsidR="00D75296" w:rsidRPr="00A62A16" w:rsidRDefault="00D75296" w:rsidP="00827D9D">
      <w:pPr>
        <w:rPr>
          <w:rFonts w:ascii="Arial" w:hAnsi="Arial" w:cs="Arial"/>
          <w:sz w:val="21"/>
          <w:szCs w:val="21"/>
          <w:u w:val="single"/>
          <w:rPrChange w:id="53" w:author="Paul Divide" w:date="2021-04-16T18:55:00Z">
            <w:rPr>
              <w:rFonts w:ascii="Arial" w:hAnsi="Arial" w:cs="Arial"/>
              <w:sz w:val="21"/>
              <w:szCs w:val="21"/>
            </w:rPr>
          </w:rPrChange>
        </w:rPr>
      </w:pPr>
    </w:p>
    <w:p w14:paraId="6B92CA63" w14:textId="0DE35A1D" w:rsidR="00D75296" w:rsidRDefault="00516266" w:rsidP="00827D9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VI. Base Rent</w:t>
      </w:r>
      <w:r>
        <w:rPr>
          <w:rFonts w:ascii="Arial" w:hAnsi="Arial" w:cs="Arial"/>
          <w:sz w:val="21"/>
          <w:szCs w:val="21"/>
        </w:rPr>
        <w:t xml:space="preserve">: </w:t>
      </w:r>
      <w:r w:rsidR="00041493">
        <w:rPr>
          <w:rFonts w:ascii="Arial" w:hAnsi="Arial" w:cs="Arial"/>
          <w:sz w:val="21"/>
          <w:szCs w:val="21"/>
        </w:rPr>
        <w:t xml:space="preserve">The </w:t>
      </w:r>
      <w:r w:rsidR="0033142D">
        <w:rPr>
          <w:rFonts w:ascii="Arial" w:hAnsi="Arial" w:cs="Arial"/>
          <w:sz w:val="21"/>
          <w:szCs w:val="21"/>
        </w:rPr>
        <w:t>b</w:t>
      </w:r>
      <w:r w:rsidR="00041493">
        <w:rPr>
          <w:rFonts w:ascii="Arial" w:hAnsi="Arial" w:cs="Arial"/>
          <w:sz w:val="21"/>
          <w:szCs w:val="21"/>
        </w:rPr>
        <w:t xml:space="preserve">ase </w:t>
      </w:r>
      <w:r w:rsidR="00FF352B">
        <w:rPr>
          <w:rFonts w:ascii="Arial" w:hAnsi="Arial" w:cs="Arial"/>
          <w:sz w:val="21"/>
          <w:szCs w:val="21"/>
        </w:rPr>
        <w:t xml:space="preserve">rent of </w:t>
      </w:r>
      <w:r w:rsidR="00FF352B" w:rsidRPr="00DE54F4">
        <w:rPr>
          <w:rFonts w:ascii="Arial" w:hAnsi="Arial" w:cs="Arial"/>
          <w:sz w:val="21"/>
          <w:szCs w:val="21"/>
        </w:rPr>
        <w:t>______________________</w:t>
      </w:r>
      <w:r w:rsidR="00FF352B">
        <w:rPr>
          <w:rFonts w:ascii="Arial" w:hAnsi="Arial" w:cs="Arial"/>
          <w:sz w:val="21"/>
          <w:szCs w:val="21"/>
        </w:rPr>
        <w:t xml:space="preserve"> Dollars ($</w:t>
      </w:r>
      <w:r w:rsidR="00FF352B" w:rsidRPr="00DE54F4">
        <w:rPr>
          <w:rFonts w:ascii="Arial" w:hAnsi="Arial" w:cs="Arial"/>
          <w:sz w:val="21"/>
          <w:szCs w:val="21"/>
        </w:rPr>
        <w:t>______________________</w:t>
      </w:r>
      <w:r w:rsidR="00FF352B">
        <w:rPr>
          <w:rFonts w:ascii="Arial" w:hAnsi="Arial" w:cs="Arial"/>
          <w:sz w:val="21"/>
          <w:szCs w:val="21"/>
        </w:rPr>
        <w:t>) shall be paid</w:t>
      </w:r>
      <w:r w:rsidR="00386810">
        <w:rPr>
          <w:rFonts w:ascii="Arial" w:hAnsi="Arial" w:cs="Arial"/>
          <w:sz w:val="21"/>
          <w:szCs w:val="21"/>
        </w:rPr>
        <w:t xml:space="preserve"> monthly on the ___ of each month with the first payment due upon the commencement of the lease (the “Base Rent”).</w:t>
      </w:r>
    </w:p>
    <w:p w14:paraId="72B1B02E" w14:textId="77777777" w:rsidR="00386810" w:rsidRDefault="00386810" w:rsidP="00827D9D">
      <w:pPr>
        <w:rPr>
          <w:rFonts w:ascii="Arial" w:hAnsi="Arial" w:cs="Arial"/>
          <w:sz w:val="21"/>
          <w:szCs w:val="21"/>
        </w:rPr>
      </w:pPr>
    </w:p>
    <w:p w14:paraId="729E4E1B" w14:textId="549BCEA5" w:rsidR="00F52C50" w:rsidDel="00A62A16" w:rsidRDefault="00103195" w:rsidP="00A62A16">
      <w:pPr>
        <w:rPr>
          <w:del w:id="54" w:author="Paul Divide" w:date="2021-04-16T18:56:00Z"/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V</w:t>
      </w:r>
      <w:r w:rsidR="007D51B5">
        <w:rPr>
          <w:rFonts w:ascii="Arial" w:hAnsi="Arial" w:cs="Arial"/>
          <w:b/>
          <w:bCs/>
          <w:sz w:val="21"/>
          <w:szCs w:val="21"/>
        </w:rPr>
        <w:t>I</w:t>
      </w:r>
      <w:r>
        <w:rPr>
          <w:rFonts w:ascii="Arial" w:hAnsi="Arial" w:cs="Arial"/>
          <w:b/>
          <w:bCs/>
          <w:sz w:val="21"/>
          <w:szCs w:val="21"/>
        </w:rPr>
        <w:t>I</w:t>
      </w:r>
      <w:r w:rsidR="00F52C50">
        <w:rPr>
          <w:rFonts w:ascii="Arial" w:hAnsi="Arial" w:cs="Arial"/>
          <w:b/>
          <w:bCs/>
          <w:sz w:val="21"/>
          <w:szCs w:val="21"/>
        </w:rPr>
        <w:t>. Expenses</w:t>
      </w:r>
      <w:r w:rsidR="00F52C50">
        <w:rPr>
          <w:rFonts w:ascii="Arial" w:hAnsi="Arial" w:cs="Arial"/>
          <w:sz w:val="21"/>
          <w:szCs w:val="21"/>
        </w:rPr>
        <w:t>: In addition to the Base Rent, the Lessee shall be required to pay the following monthly expenses:</w:t>
      </w:r>
    </w:p>
    <w:p w14:paraId="78537DDC" w14:textId="5E344296" w:rsidR="00A62A16" w:rsidRDefault="00A62A16" w:rsidP="00A62A16">
      <w:pPr>
        <w:rPr>
          <w:ins w:id="55" w:author="Paul Divide" w:date="2021-04-16T18:56:00Z"/>
          <w:rFonts w:ascii="Arial" w:hAnsi="Arial" w:cs="Arial"/>
          <w:sz w:val="21"/>
          <w:szCs w:val="21"/>
        </w:rPr>
      </w:pPr>
    </w:p>
    <w:p w14:paraId="15EB6DA7" w14:textId="3A65E68E" w:rsidR="00A62A16" w:rsidRPr="00A62A16" w:rsidRDefault="00A62A16" w:rsidP="00A62A16">
      <w:pPr>
        <w:rPr>
          <w:ins w:id="56" w:author="Paul Divide" w:date="2021-04-16T18:56:00Z"/>
          <w:rFonts w:ascii="Arial" w:hAnsi="Arial" w:cs="Arial"/>
          <w:sz w:val="21"/>
          <w:szCs w:val="21"/>
          <w:u w:val="single"/>
          <w:rPrChange w:id="57" w:author="Paul Divide" w:date="2021-04-16T18:56:00Z">
            <w:rPr>
              <w:ins w:id="58" w:author="Paul Divide" w:date="2021-04-16T18:56:00Z"/>
              <w:rFonts w:ascii="Arial" w:hAnsi="Arial" w:cs="Arial"/>
              <w:sz w:val="21"/>
              <w:szCs w:val="21"/>
            </w:rPr>
          </w:rPrChange>
        </w:rPr>
      </w:pPr>
      <w:ins w:id="59" w:author="Paul Divide" w:date="2021-04-16T18:56:00Z">
        <w:r w:rsidRPr="00A62A16">
          <w:rPr>
            <w:rFonts w:ascii="Arial" w:hAnsi="Arial" w:cs="Arial"/>
            <w:sz w:val="21"/>
            <w:szCs w:val="21"/>
            <w:u w:val="single"/>
            <w:rPrChange w:id="60" w:author="Paul Divide" w:date="2021-04-16T18:56:00Z">
              <w:rPr>
                <w:rFonts w:ascii="Arial" w:hAnsi="Arial" w:cs="Arial"/>
                <w:sz w:val="21"/>
                <w:szCs w:val="21"/>
              </w:rPr>
            </w:rPrChange>
          </w:rPr>
          <w:t>WATER, ELECTRICITY.</w:t>
        </w:r>
      </w:ins>
    </w:p>
    <w:p w14:paraId="4BEF2C3D" w14:textId="0989558F" w:rsidR="00A62A16" w:rsidRDefault="00A62A16" w:rsidP="00A62A16">
      <w:pPr>
        <w:rPr>
          <w:ins w:id="61" w:author="Paul Divide" w:date="2021-04-16T18:56:00Z"/>
          <w:rFonts w:ascii="Arial" w:hAnsi="Arial" w:cs="Arial"/>
          <w:sz w:val="21"/>
          <w:szCs w:val="21"/>
        </w:rPr>
        <w:pPrChange w:id="62" w:author="Paul Divide" w:date="2021-04-16T18:56:00Z">
          <w:pPr/>
        </w:pPrChange>
      </w:pPr>
    </w:p>
    <w:p w14:paraId="3E275187" w14:textId="56E16BCB" w:rsidR="00F52C50" w:rsidRDefault="00F52C50" w:rsidP="00A62A16">
      <w:pPr>
        <w:rPr>
          <w:rFonts w:ascii="Arial" w:hAnsi="Arial" w:cs="Arial"/>
          <w:sz w:val="21"/>
          <w:szCs w:val="21"/>
        </w:rPr>
        <w:pPrChange w:id="63" w:author="Paul Divide" w:date="2021-04-16T18:56:00Z">
          <w:pPr/>
        </w:pPrChange>
      </w:pPr>
      <w:del w:id="64" w:author="Paul Divide" w:date="2021-04-16T18:56:00Z">
        <w:r w:rsidRPr="00DE54F4" w:rsidDel="00A62A16">
          <w:rPr>
            <w:rFonts w:ascii="Arial" w:hAnsi="Arial" w:cs="Arial"/>
            <w:sz w:val="21"/>
            <w:szCs w:val="21"/>
          </w:rPr>
          <w:delText>_________________________________________</w:delText>
        </w:r>
        <w:r w:rsidDel="00A62A16">
          <w:rPr>
            <w:rFonts w:ascii="Arial" w:hAnsi="Arial" w:cs="Arial"/>
            <w:sz w:val="21"/>
            <w:szCs w:val="21"/>
          </w:rPr>
          <w:delText>____________________</w:delText>
        </w:r>
        <w:r w:rsidRPr="00DE54F4" w:rsidDel="00A62A16">
          <w:rPr>
            <w:rFonts w:ascii="Arial" w:hAnsi="Arial" w:cs="Arial"/>
            <w:sz w:val="21"/>
            <w:szCs w:val="21"/>
          </w:rPr>
          <w:delText>_________________________________________</w:delText>
        </w:r>
        <w:r w:rsidDel="00A62A16">
          <w:rPr>
            <w:rFonts w:ascii="Arial" w:hAnsi="Arial" w:cs="Arial"/>
            <w:sz w:val="21"/>
            <w:szCs w:val="21"/>
          </w:rPr>
          <w:delText>____________________</w:delText>
        </w:r>
        <w:r w:rsidRPr="00DE54F4" w:rsidDel="00A62A16">
          <w:rPr>
            <w:rFonts w:ascii="Arial" w:hAnsi="Arial" w:cs="Arial"/>
            <w:sz w:val="21"/>
            <w:szCs w:val="21"/>
          </w:rPr>
          <w:delText>_____________________________________</w:delText>
        </w:r>
      </w:del>
      <w:r>
        <w:rPr>
          <w:rFonts w:ascii="Arial" w:hAnsi="Arial" w:cs="Arial"/>
          <w:sz w:val="21"/>
          <w:szCs w:val="21"/>
        </w:rPr>
        <w:t>.</w:t>
      </w:r>
    </w:p>
    <w:p w14:paraId="056F7B4B" w14:textId="77777777" w:rsidR="00F52C50" w:rsidRDefault="00F52C50" w:rsidP="00F52C50">
      <w:pPr>
        <w:rPr>
          <w:rFonts w:ascii="Arial" w:hAnsi="Arial" w:cs="Arial"/>
          <w:sz w:val="21"/>
          <w:szCs w:val="21"/>
        </w:rPr>
      </w:pPr>
    </w:p>
    <w:p w14:paraId="20D99828" w14:textId="77777777" w:rsidR="00F52C50" w:rsidRDefault="00F52C50" w:rsidP="00F52C5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Lessor shall be required to pay the following monthly expenses:</w:t>
      </w:r>
    </w:p>
    <w:p w14:paraId="56AEFAF1" w14:textId="77777777" w:rsidR="00F52C50" w:rsidRDefault="00F52C50" w:rsidP="00F52C50">
      <w:pPr>
        <w:rPr>
          <w:rFonts w:ascii="Arial" w:hAnsi="Arial" w:cs="Arial"/>
          <w:sz w:val="21"/>
          <w:szCs w:val="21"/>
        </w:rPr>
      </w:pPr>
      <w:r w:rsidRPr="00DE54F4">
        <w:rPr>
          <w:rFonts w:ascii="Arial" w:hAnsi="Arial" w:cs="Arial"/>
          <w:sz w:val="21"/>
          <w:szCs w:val="21"/>
        </w:rPr>
        <w:t>_________________________________________</w:t>
      </w:r>
      <w:r>
        <w:rPr>
          <w:rFonts w:ascii="Arial" w:hAnsi="Arial" w:cs="Arial"/>
          <w:sz w:val="21"/>
          <w:szCs w:val="21"/>
        </w:rPr>
        <w:t>____________________</w:t>
      </w:r>
      <w:r w:rsidRPr="00DE54F4">
        <w:rPr>
          <w:rFonts w:ascii="Arial" w:hAnsi="Arial" w:cs="Arial"/>
          <w:sz w:val="21"/>
          <w:szCs w:val="21"/>
        </w:rPr>
        <w:t>_________________________________________</w:t>
      </w:r>
      <w:r>
        <w:rPr>
          <w:rFonts w:ascii="Arial" w:hAnsi="Arial" w:cs="Arial"/>
          <w:sz w:val="21"/>
          <w:szCs w:val="21"/>
        </w:rPr>
        <w:t>____________________</w:t>
      </w:r>
      <w:r w:rsidRPr="00DE54F4">
        <w:rPr>
          <w:rFonts w:ascii="Arial" w:hAnsi="Arial" w:cs="Arial"/>
          <w:sz w:val="21"/>
          <w:szCs w:val="21"/>
        </w:rPr>
        <w:t>_____________________________________</w:t>
      </w:r>
      <w:r>
        <w:rPr>
          <w:rFonts w:ascii="Arial" w:hAnsi="Arial" w:cs="Arial"/>
          <w:sz w:val="21"/>
          <w:szCs w:val="21"/>
        </w:rPr>
        <w:t>.</w:t>
      </w:r>
    </w:p>
    <w:p w14:paraId="30095F6B" w14:textId="77777777" w:rsidR="00F52C50" w:rsidRDefault="00F52C50" w:rsidP="00827D9D">
      <w:pPr>
        <w:rPr>
          <w:rFonts w:ascii="Arial" w:hAnsi="Arial" w:cs="Arial"/>
          <w:sz w:val="21"/>
          <w:szCs w:val="21"/>
        </w:rPr>
      </w:pPr>
    </w:p>
    <w:p w14:paraId="63581B43" w14:textId="6747A082" w:rsidR="007D51B5" w:rsidRDefault="007D51B5" w:rsidP="007D51B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VIII. Security Deposit</w:t>
      </w:r>
      <w:r>
        <w:rPr>
          <w:rFonts w:ascii="Arial" w:hAnsi="Arial" w:cs="Arial"/>
          <w:sz w:val="21"/>
          <w:szCs w:val="21"/>
        </w:rPr>
        <w:t xml:space="preserve">: A security deposit in the amount of </w:t>
      </w:r>
      <w:r w:rsidRPr="00DE54F4">
        <w:rPr>
          <w:rFonts w:ascii="Arial" w:hAnsi="Arial" w:cs="Arial"/>
          <w:sz w:val="21"/>
          <w:szCs w:val="21"/>
        </w:rPr>
        <w:t>______________________</w:t>
      </w:r>
      <w:r>
        <w:rPr>
          <w:rFonts w:ascii="Arial" w:hAnsi="Arial" w:cs="Arial"/>
          <w:sz w:val="21"/>
          <w:szCs w:val="21"/>
        </w:rPr>
        <w:t xml:space="preserve"> Dollars ($</w:t>
      </w:r>
      <w:r w:rsidRPr="00DE54F4">
        <w:rPr>
          <w:rFonts w:ascii="Arial" w:hAnsi="Arial" w:cs="Arial"/>
          <w:sz w:val="21"/>
          <w:szCs w:val="21"/>
        </w:rPr>
        <w:t>______________________</w:t>
      </w:r>
      <w:r>
        <w:rPr>
          <w:rFonts w:ascii="Arial" w:hAnsi="Arial" w:cs="Arial"/>
          <w:sz w:val="21"/>
          <w:szCs w:val="21"/>
        </w:rPr>
        <w:t xml:space="preserve">) shall be due prior to or upon the signing of a lease. </w:t>
      </w:r>
    </w:p>
    <w:p w14:paraId="107B4022" w14:textId="77777777" w:rsidR="007D51B5" w:rsidRDefault="007D51B5" w:rsidP="00827D9D">
      <w:pPr>
        <w:rPr>
          <w:rFonts w:ascii="Arial" w:hAnsi="Arial" w:cs="Arial"/>
          <w:b/>
          <w:bCs/>
          <w:sz w:val="21"/>
          <w:szCs w:val="21"/>
        </w:rPr>
      </w:pPr>
    </w:p>
    <w:p w14:paraId="71E2E4AF" w14:textId="671C8533" w:rsidR="00386810" w:rsidRDefault="007D51B5" w:rsidP="00827D9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IX</w:t>
      </w:r>
      <w:r w:rsidR="00386810">
        <w:rPr>
          <w:rFonts w:ascii="Arial" w:hAnsi="Arial" w:cs="Arial"/>
          <w:b/>
          <w:bCs/>
          <w:sz w:val="21"/>
          <w:szCs w:val="21"/>
        </w:rPr>
        <w:t xml:space="preserve">. </w:t>
      </w:r>
      <w:r w:rsidR="00CB5529">
        <w:rPr>
          <w:rFonts w:ascii="Arial" w:hAnsi="Arial" w:cs="Arial"/>
          <w:b/>
          <w:bCs/>
          <w:sz w:val="21"/>
          <w:szCs w:val="21"/>
        </w:rPr>
        <w:t xml:space="preserve">Lease </w:t>
      </w:r>
      <w:r w:rsidR="0033142D">
        <w:rPr>
          <w:rFonts w:ascii="Arial" w:hAnsi="Arial" w:cs="Arial"/>
          <w:b/>
          <w:bCs/>
          <w:sz w:val="21"/>
          <w:szCs w:val="21"/>
        </w:rPr>
        <w:t>Renewal</w:t>
      </w:r>
      <w:r w:rsidR="0033142D">
        <w:rPr>
          <w:rFonts w:ascii="Arial" w:hAnsi="Arial" w:cs="Arial"/>
          <w:sz w:val="21"/>
          <w:szCs w:val="21"/>
        </w:rPr>
        <w:t xml:space="preserve">: </w:t>
      </w:r>
      <w:r w:rsidR="00CB5529">
        <w:rPr>
          <w:rFonts w:ascii="Arial" w:hAnsi="Arial" w:cs="Arial"/>
          <w:sz w:val="21"/>
          <w:szCs w:val="21"/>
        </w:rPr>
        <w:t>Choose One (1):</w:t>
      </w:r>
    </w:p>
    <w:p w14:paraId="21F3A18C" w14:textId="77777777" w:rsidR="00CB5529" w:rsidRDefault="00CB5529" w:rsidP="00827D9D">
      <w:pPr>
        <w:rPr>
          <w:rFonts w:ascii="Arial" w:hAnsi="Arial" w:cs="Arial"/>
          <w:sz w:val="21"/>
          <w:szCs w:val="21"/>
        </w:rPr>
      </w:pPr>
    </w:p>
    <w:p w14:paraId="1CF40109" w14:textId="21EEB0BD" w:rsidR="00CB5529" w:rsidRDefault="00CB5529" w:rsidP="0001033B">
      <w:pPr>
        <w:rPr>
          <w:rFonts w:ascii="Arial" w:hAnsi="Arial" w:cs="Arial"/>
          <w:sz w:val="21"/>
          <w:szCs w:val="21"/>
        </w:rPr>
      </w:pPr>
      <w:r w:rsidRPr="00521C5F">
        <w:rPr>
          <w:rFonts w:ascii="MS Mincho" w:eastAsia="MS Mincho" w:hAnsi="MS Mincho" w:cs="MS Mincho"/>
          <w:sz w:val="21"/>
          <w:szCs w:val="21"/>
        </w:rPr>
        <w:t>☐</w:t>
      </w:r>
      <w:r w:rsidRPr="00521C5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- Lessee has the right to renew the lease </w:t>
      </w:r>
      <w:r w:rsidR="00FF71BB">
        <w:rPr>
          <w:rFonts w:ascii="Arial" w:hAnsi="Arial" w:cs="Arial"/>
          <w:sz w:val="21"/>
          <w:szCs w:val="21"/>
        </w:rPr>
        <w:t xml:space="preserve">a total of ___ renewal period(s) </w:t>
      </w:r>
      <w:r w:rsidR="008E42E1">
        <w:rPr>
          <w:rFonts w:ascii="Arial" w:hAnsi="Arial" w:cs="Arial"/>
          <w:sz w:val="21"/>
          <w:szCs w:val="21"/>
        </w:rPr>
        <w:t xml:space="preserve">which </w:t>
      </w:r>
      <w:r w:rsidR="00D63779">
        <w:rPr>
          <w:rFonts w:ascii="Arial" w:hAnsi="Arial" w:cs="Arial"/>
          <w:sz w:val="21"/>
          <w:szCs w:val="21"/>
        </w:rPr>
        <w:t xml:space="preserve">may be exercised by giving </w:t>
      </w:r>
      <w:r w:rsidR="0001033B">
        <w:rPr>
          <w:rFonts w:ascii="Arial" w:hAnsi="Arial" w:cs="Arial"/>
          <w:sz w:val="21"/>
          <w:szCs w:val="21"/>
        </w:rPr>
        <w:t>written</w:t>
      </w:r>
      <w:r w:rsidR="00D63779">
        <w:rPr>
          <w:rFonts w:ascii="Arial" w:hAnsi="Arial" w:cs="Arial"/>
          <w:sz w:val="21"/>
          <w:szCs w:val="21"/>
        </w:rPr>
        <w:t xml:space="preserve"> notice to the Lessor no less than ___ days prior to the expiration of the </w:t>
      </w:r>
      <w:r w:rsidR="00134D8F">
        <w:rPr>
          <w:rFonts w:ascii="Arial" w:hAnsi="Arial" w:cs="Arial"/>
          <w:sz w:val="21"/>
          <w:szCs w:val="21"/>
        </w:rPr>
        <w:t xml:space="preserve">lease or renewal period. </w:t>
      </w:r>
    </w:p>
    <w:p w14:paraId="55F76BB2" w14:textId="77777777" w:rsidR="00134D8F" w:rsidRDefault="00134D8F" w:rsidP="00FF71BB">
      <w:pPr>
        <w:rPr>
          <w:rFonts w:ascii="MS Mincho" w:eastAsia="MS Mincho" w:hAnsi="MS Mincho" w:cs="MS Mincho"/>
          <w:sz w:val="21"/>
          <w:szCs w:val="21"/>
        </w:rPr>
      </w:pPr>
    </w:p>
    <w:p w14:paraId="720FFB72" w14:textId="01D7BC19" w:rsidR="00FF71BB" w:rsidRDefault="00134D8F" w:rsidP="00FF71BB">
      <w:pPr>
        <w:rPr>
          <w:rFonts w:ascii="Arial" w:hAnsi="Arial" w:cs="Arial"/>
          <w:sz w:val="21"/>
          <w:szCs w:val="21"/>
        </w:rPr>
      </w:pPr>
      <w:r w:rsidRPr="00521C5F">
        <w:rPr>
          <w:rFonts w:ascii="MS Mincho" w:eastAsia="MS Mincho" w:hAnsi="MS Mincho" w:cs="MS Mincho"/>
          <w:sz w:val="21"/>
          <w:szCs w:val="21"/>
        </w:rPr>
        <w:t>☐</w:t>
      </w:r>
      <w:r w:rsidRPr="00521C5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- Lessee may not renew the lease</w:t>
      </w:r>
      <w:r w:rsidR="004B698A">
        <w:rPr>
          <w:rFonts w:ascii="Arial" w:hAnsi="Arial" w:cs="Arial"/>
          <w:sz w:val="21"/>
          <w:szCs w:val="21"/>
        </w:rPr>
        <w:t>.</w:t>
      </w:r>
    </w:p>
    <w:p w14:paraId="799C1FB2" w14:textId="77777777" w:rsidR="007D51B5" w:rsidRDefault="007D51B5" w:rsidP="007D51B5">
      <w:pPr>
        <w:rPr>
          <w:rFonts w:ascii="Arial" w:hAnsi="Arial" w:cs="Arial"/>
          <w:b/>
          <w:bCs/>
          <w:sz w:val="21"/>
          <w:szCs w:val="21"/>
        </w:rPr>
      </w:pPr>
    </w:p>
    <w:p w14:paraId="6D258AD3" w14:textId="3D515E3D" w:rsidR="00FA0EEA" w:rsidRDefault="007D51B5" w:rsidP="007D51B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X</w:t>
      </w:r>
      <w:r w:rsidR="00E00C83">
        <w:rPr>
          <w:rFonts w:ascii="Arial" w:hAnsi="Arial" w:cs="Arial"/>
          <w:b/>
          <w:bCs/>
          <w:sz w:val="21"/>
          <w:szCs w:val="21"/>
        </w:rPr>
        <w:t>. Rent Increase</w:t>
      </w:r>
      <w:r w:rsidR="00E00C83">
        <w:rPr>
          <w:rFonts w:ascii="Arial" w:hAnsi="Arial" w:cs="Arial"/>
          <w:sz w:val="21"/>
          <w:szCs w:val="21"/>
        </w:rPr>
        <w:t xml:space="preserve">: </w:t>
      </w:r>
      <w:r w:rsidR="004E2B0A">
        <w:rPr>
          <w:rFonts w:ascii="Arial" w:hAnsi="Arial" w:cs="Arial"/>
          <w:sz w:val="21"/>
          <w:szCs w:val="21"/>
        </w:rPr>
        <w:t xml:space="preserve">Upon a lease renewal, the </w:t>
      </w:r>
      <w:r w:rsidR="00FA0EEA">
        <w:rPr>
          <w:rFonts w:ascii="Arial" w:hAnsi="Arial" w:cs="Arial"/>
          <w:sz w:val="21"/>
          <w:szCs w:val="21"/>
        </w:rPr>
        <w:t>Base Rent shall:</w:t>
      </w:r>
    </w:p>
    <w:p w14:paraId="742D7D09" w14:textId="77777777" w:rsidR="00FA0EEA" w:rsidRDefault="00FA0EEA" w:rsidP="00FA0EEA">
      <w:pPr>
        <w:rPr>
          <w:rFonts w:ascii="Arial" w:hAnsi="Arial" w:cs="Arial"/>
          <w:sz w:val="21"/>
          <w:szCs w:val="21"/>
        </w:rPr>
      </w:pPr>
    </w:p>
    <w:p w14:paraId="0F132FD5" w14:textId="5752EC3F" w:rsidR="000033CE" w:rsidRDefault="00FA0EEA" w:rsidP="00C158D3">
      <w:pPr>
        <w:rPr>
          <w:rFonts w:ascii="Arial" w:hAnsi="Arial" w:cs="Arial"/>
          <w:sz w:val="21"/>
          <w:szCs w:val="21"/>
        </w:rPr>
      </w:pPr>
      <w:r w:rsidRPr="00521C5F">
        <w:rPr>
          <w:rFonts w:ascii="MS Mincho" w:eastAsia="MS Mincho" w:hAnsi="MS Mincho" w:cs="MS Mincho"/>
          <w:sz w:val="21"/>
          <w:szCs w:val="21"/>
        </w:rPr>
        <w:t>☐</w:t>
      </w:r>
      <w:r w:rsidRPr="00521C5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- Increase by </w:t>
      </w:r>
      <w:r w:rsidR="00C158D3" w:rsidRPr="00DE54F4">
        <w:rPr>
          <w:rFonts w:ascii="Arial" w:hAnsi="Arial" w:cs="Arial"/>
          <w:sz w:val="21"/>
          <w:szCs w:val="21"/>
        </w:rPr>
        <w:t>______________________</w:t>
      </w:r>
      <w:r w:rsidR="00C158D3">
        <w:rPr>
          <w:rFonts w:ascii="Arial" w:hAnsi="Arial" w:cs="Arial"/>
          <w:sz w:val="21"/>
          <w:szCs w:val="21"/>
        </w:rPr>
        <w:t xml:space="preserve"> Percent (___%)</w:t>
      </w:r>
      <w:r w:rsidR="004B4045">
        <w:rPr>
          <w:rFonts w:ascii="Arial" w:hAnsi="Arial" w:cs="Arial"/>
          <w:sz w:val="21"/>
          <w:szCs w:val="21"/>
        </w:rPr>
        <w:t>.</w:t>
      </w:r>
    </w:p>
    <w:p w14:paraId="6E6C06B2" w14:textId="77777777" w:rsidR="00C158D3" w:rsidRDefault="00C158D3" w:rsidP="00C158D3">
      <w:pPr>
        <w:rPr>
          <w:rFonts w:ascii="MS Mincho" w:eastAsia="MS Mincho" w:hAnsi="MS Mincho" w:cs="MS Mincho"/>
          <w:sz w:val="21"/>
          <w:szCs w:val="21"/>
        </w:rPr>
      </w:pPr>
    </w:p>
    <w:p w14:paraId="0EFB66AC" w14:textId="6543F71C" w:rsidR="000033CE" w:rsidRDefault="000033CE" w:rsidP="000033CE">
      <w:pPr>
        <w:rPr>
          <w:rFonts w:ascii="Arial" w:hAnsi="Arial" w:cs="Arial"/>
          <w:sz w:val="21"/>
          <w:szCs w:val="21"/>
        </w:rPr>
      </w:pPr>
      <w:r w:rsidRPr="00521C5F">
        <w:rPr>
          <w:rFonts w:ascii="MS Mincho" w:eastAsia="MS Mincho" w:hAnsi="MS Mincho" w:cs="MS Mincho"/>
          <w:sz w:val="21"/>
          <w:szCs w:val="21"/>
        </w:rPr>
        <w:t>☐</w:t>
      </w:r>
      <w:r w:rsidRPr="00521C5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- Increase by </w:t>
      </w:r>
      <w:r w:rsidRPr="00DE54F4">
        <w:rPr>
          <w:rFonts w:ascii="Arial" w:hAnsi="Arial" w:cs="Arial"/>
          <w:sz w:val="21"/>
          <w:szCs w:val="21"/>
        </w:rPr>
        <w:t>______________________</w:t>
      </w:r>
      <w:r>
        <w:rPr>
          <w:rFonts w:ascii="Arial" w:hAnsi="Arial" w:cs="Arial"/>
          <w:sz w:val="21"/>
          <w:szCs w:val="21"/>
        </w:rPr>
        <w:t xml:space="preserve"> Dollars ($</w:t>
      </w:r>
      <w:r w:rsidRPr="00DE54F4">
        <w:rPr>
          <w:rFonts w:ascii="Arial" w:hAnsi="Arial" w:cs="Arial"/>
          <w:sz w:val="21"/>
          <w:szCs w:val="21"/>
        </w:rPr>
        <w:t>______________________</w:t>
      </w:r>
      <w:r>
        <w:rPr>
          <w:rFonts w:ascii="Arial" w:hAnsi="Arial" w:cs="Arial"/>
          <w:sz w:val="21"/>
          <w:szCs w:val="21"/>
        </w:rPr>
        <w:t>).</w:t>
      </w:r>
    </w:p>
    <w:p w14:paraId="2A0A36B3" w14:textId="77777777" w:rsidR="000033CE" w:rsidRDefault="000033CE" w:rsidP="00FA0EEA">
      <w:pPr>
        <w:rPr>
          <w:rFonts w:ascii="MS Mincho" w:eastAsia="MS Mincho" w:hAnsi="MS Mincho" w:cs="MS Mincho"/>
          <w:sz w:val="21"/>
          <w:szCs w:val="21"/>
        </w:rPr>
      </w:pPr>
    </w:p>
    <w:p w14:paraId="6BBBE654" w14:textId="0B9FEC0A" w:rsidR="00E43CA5" w:rsidRDefault="00FA0EEA" w:rsidP="00D36C6C">
      <w:pPr>
        <w:rPr>
          <w:rFonts w:ascii="Arial" w:eastAsia="Times New Roman" w:hAnsi="Arial" w:cs="Arial"/>
          <w:sz w:val="21"/>
          <w:szCs w:val="21"/>
        </w:rPr>
      </w:pPr>
      <w:r w:rsidRPr="00521C5F">
        <w:rPr>
          <w:rFonts w:ascii="MS Mincho" w:eastAsia="MS Mincho" w:hAnsi="MS Mincho" w:cs="MS Mincho"/>
          <w:sz w:val="21"/>
          <w:szCs w:val="21"/>
        </w:rPr>
        <w:lastRenderedPageBreak/>
        <w:t>☐</w:t>
      </w:r>
      <w:r w:rsidRPr="00521C5F">
        <w:rPr>
          <w:rFonts w:ascii="Arial" w:hAnsi="Arial" w:cs="Arial"/>
          <w:sz w:val="21"/>
          <w:szCs w:val="21"/>
        </w:rPr>
        <w:t xml:space="preserve"> </w:t>
      </w:r>
      <w:r w:rsidR="00E43CA5" w:rsidRPr="00D36C6C">
        <w:rPr>
          <w:rFonts w:ascii="Arial" w:eastAsia="Times New Roman" w:hAnsi="Arial" w:cs="Arial"/>
          <w:sz w:val="21"/>
          <w:szCs w:val="21"/>
        </w:rPr>
        <w:t xml:space="preserve">- Increase as calculated by multiplying the Base Rent by the annual change in the Consumer Price Index (CPI) published by the Bureau of Labor Statistics </w:t>
      </w:r>
      <w:r w:rsidR="00253C52">
        <w:rPr>
          <w:rFonts w:ascii="Arial" w:eastAsia="Times New Roman" w:hAnsi="Arial" w:cs="Arial"/>
          <w:sz w:val="21"/>
          <w:szCs w:val="21"/>
        </w:rPr>
        <w:t>in</w:t>
      </w:r>
      <w:r w:rsidR="00253C52" w:rsidRPr="00D36C6C">
        <w:rPr>
          <w:rFonts w:ascii="Arial" w:eastAsia="Times New Roman" w:hAnsi="Arial" w:cs="Arial"/>
          <w:sz w:val="21"/>
          <w:szCs w:val="21"/>
        </w:rPr>
        <w:t xml:space="preserve"> </w:t>
      </w:r>
      <w:r w:rsidR="00E43CA5" w:rsidRPr="00D36C6C">
        <w:rPr>
          <w:rFonts w:ascii="Arial" w:eastAsia="Times New Roman" w:hAnsi="Arial" w:cs="Arial"/>
          <w:sz w:val="21"/>
          <w:szCs w:val="21"/>
        </w:rPr>
        <w:t>the most recent publication to the option period start date.</w:t>
      </w:r>
    </w:p>
    <w:p w14:paraId="39982CD2" w14:textId="77777777" w:rsidR="00E77BF6" w:rsidRDefault="00E77BF6" w:rsidP="008E6F46">
      <w:pPr>
        <w:rPr>
          <w:rFonts w:ascii="Arial" w:eastAsia="Times New Roman" w:hAnsi="Arial" w:cs="Arial"/>
          <w:sz w:val="21"/>
          <w:szCs w:val="21"/>
        </w:rPr>
      </w:pPr>
    </w:p>
    <w:p w14:paraId="68647C8B" w14:textId="1B514E37" w:rsidR="00774ED3" w:rsidRPr="00D36C6C" w:rsidRDefault="008E6F46" w:rsidP="008E6F46">
      <w:pPr>
        <w:rPr>
          <w:rFonts w:ascii="Arial" w:hAnsi="Arial" w:cs="Arial"/>
          <w:sz w:val="21"/>
          <w:szCs w:val="21"/>
        </w:rPr>
      </w:pPr>
      <w:r w:rsidRPr="00521C5F">
        <w:rPr>
          <w:rFonts w:ascii="MS Mincho" w:eastAsia="MS Mincho" w:hAnsi="MS Mincho" w:cs="MS Mincho"/>
          <w:sz w:val="21"/>
          <w:szCs w:val="21"/>
        </w:rPr>
        <w:t>☐</w:t>
      </w:r>
      <w:r w:rsidRPr="00521C5F">
        <w:rPr>
          <w:rFonts w:ascii="Arial" w:hAnsi="Arial" w:cs="Arial"/>
          <w:sz w:val="21"/>
          <w:szCs w:val="21"/>
        </w:rPr>
        <w:t xml:space="preserve"> </w:t>
      </w:r>
      <w:r w:rsidRPr="00D36C6C">
        <w:rPr>
          <w:rFonts w:ascii="Arial" w:eastAsia="Times New Roman" w:hAnsi="Arial" w:cs="Arial"/>
          <w:sz w:val="21"/>
          <w:szCs w:val="21"/>
        </w:rPr>
        <w:t xml:space="preserve">- </w:t>
      </w:r>
      <w:r>
        <w:rPr>
          <w:rFonts w:ascii="Arial" w:eastAsia="Times New Roman" w:hAnsi="Arial" w:cs="Arial"/>
          <w:sz w:val="21"/>
          <w:szCs w:val="21"/>
        </w:rPr>
        <w:t xml:space="preserve">Not increase. </w:t>
      </w:r>
    </w:p>
    <w:p w14:paraId="5B05C047" w14:textId="77777777" w:rsidR="008303E4" w:rsidRDefault="008303E4" w:rsidP="00C45A01">
      <w:pPr>
        <w:rPr>
          <w:rFonts w:ascii="Arial" w:hAnsi="Arial" w:cs="Arial"/>
          <w:sz w:val="21"/>
          <w:szCs w:val="21"/>
        </w:rPr>
      </w:pPr>
    </w:p>
    <w:p w14:paraId="06AE43B4" w14:textId="75992D83" w:rsidR="008303E4" w:rsidRDefault="00103195" w:rsidP="00C45A0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X</w:t>
      </w:r>
      <w:r w:rsidR="007D51B5">
        <w:rPr>
          <w:rFonts w:ascii="Arial" w:hAnsi="Arial" w:cs="Arial"/>
          <w:b/>
          <w:bCs/>
          <w:sz w:val="21"/>
          <w:szCs w:val="21"/>
        </w:rPr>
        <w:t>I</w:t>
      </w:r>
      <w:r w:rsidR="00673E82">
        <w:rPr>
          <w:rFonts w:ascii="Arial" w:hAnsi="Arial" w:cs="Arial"/>
          <w:b/>
          <w:bCs/>
          <w:sz w:val="21"/>
          <w:szCs w:val="21"/>
        </w:rPr>
        <w:t>. Subletting</w:t>
      </w:r>
      <w:r w:rsidR="00673E82">
        <w:rPr>
          <w:rFonts w:ascii="Arial" w:hAnsi="Arial" w:cs="Arial"/>
          <w:sz w:val="21"/>
          <w:szCs w:val="21"/>
        </w:rPr>
        <w:t xml:space="preserve">: </w:t>
      </w:r>
      <w:r w:rsidR="00445473">
        <w:rPr>
          <w:rFonts w:ascii="Arial" w:hAnsi="Arial" w:cs="Arial"/>
          <w:sz w:val="21"/>
          <w:szCs w:val="21"/>
        </w:rPr>
        <w:t xml:space="preserve">The Lessee may not sublet the Premises without first obtaining the prior written consent of the Lessor. </w:t>
      </w:r>
    </w:p>
    <w:p w14:paraId="183B44C7" w14:textId="77777777" w:rsidR="00673E82" w:rsidRDefault="00673E82" w:rsidP="00C45A01">
      <w:pPr>
        <w:rPr>
          <w:rFonts w:ascii="Arial" w:hAnsi="Arial" w:cs="Arial"/>
          <w:sz w:val="21"/>
          <w:szCs w:val="21"/>
        </w:rPr>
      </w:pPr>
    </w:p>
    <w:p w14:paraId="41C82AFB" w14:textId="1073F540" w:rsidR="00445473" w:rsidRDefault="00103195" w:rsidP="00C45A0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XI</w:t>
      </w:r>
      <w:r w:rsidR="007D51B5">
        <w:rPr>
          <w:rFonts w:ascii="Arial" w:hAnsi="Arial" w:cs="Arial"/>
          <w:b/>
          <w:bCs/>
          <w:sz w:val="21"/>
          <w:szCs w:val="21"/>
        </w:rPr>
        <w:t>I</w:t>
      </w:r>
      <w:r w:rsidR="0023427B">
        <w:rPr>
          <w:rFonts w:ascii="Arial" w:hAnsi="Arial" w:cs="Arial"/>
          <w:b/>
          <w:bCs/>
          <w:sz w:val="21"/>
          <w:szCs w:val="21"/>
        </w:rPr>
        <w:t>. Late Rent</w:t>
      </w:r>
      <w:r w:rsidR="0023427B">
        <w:rPr>
          <w:rFonts w:ascii="Arial" w:hAnsi="Arial" w:cs="Arial"/>
          <w:sz w:val="21"/>
          <w:szCs w:val="21"/>
        </w:rPr>
        <w:t xml:space="preserve">: If the Lessee fails to pay the total rent payment </w:t>
      </w:r>
      <w:r w:rsidR="00770E95">
        <w:rPr>
          <w:rFonts w:ascii="Arial" w:hAnsi="Arial" w:cs="Arial"/>
          <w:sz w:val="21"/>
          <w:szCs w:val="21"/>
        </w:rPr>
        <w:t xml:space="preserve">for </w:t>
      </w:r>
      <w:r w:rsidR="0023427B">
        <w:rPr>
          <w:rFonts w:ascii="Arial" w:hAnsi="Arial" w:cs="Arial"/>
          <w:sz w:val="21"/>
          <w:szCs w:val="21"/>
        </w:rPr>
        <w:t xml:space="preserve">more than ___ </w:t>
      </w:r>
      <w:r w:rsidR="00770E95">
        <w:rPr>
          <w:rFonts w:ascii="Arial" w:hAnsi="Arial" w:cs="Arial"/>
          <w:sz w:val="21"/>
          <w:szCs w:val="21"/>
        </w:rPr>
        <w:t>days after it is due, the following penalty may be charged:</w:t>
      </w:r>
    </w:p>
    <w:p w14:paraId="294B804E" w14:textId="77777777" w:rsidR="00770E95" w:rsidRDefault="00770E95" w:rsidP="00C45A01">
      <w:pPr>
        <w:rPr>
          <w:rFonts w:ascii="Arial" w:hAnsi="Arial" w:cs="Arial"/>
          <w:sz w:val="21"/>
          <w:szCs w:val="21"/>
        </w:rPr>
      </w:pPr>
    </w:p>
    <w:p w14:paraId="3E7E11D6" w14:textId="649EA2A1" w:rsidR="00770E95" w:rsidRDefault="00770E95" w:rsidP="00770E95">
      <w:pPr>
        <w:rPr>
          <w:rFonts w:ascii="Arial" w:eastAsia="Times New Roman" w:hAnsi="Arial" w:cs="Arial"/>
          <w:sz w:val="21"/>
          <w:szCs w:val="21"/>
        </w:rPr>
      </w:pPr>
      <w:r w:rsidRPr="00521C5F">
        <w:rPr>
          <w:rFonts w:ascii="MS Mincho" w:eastAsia="MS Mincho" w:hAnsi="MS Mincho" w:cs="MS Mincho"/>
          <w:sz w:val="21"/>
          <w:szCs w:val="21"/>
        </w:rPr>
        <w:t>☐</w:t>
      </w:r>
      <w:r w:rsidRPr="00521C5F">
        <w:rPr>
          <w:rFonts w:ascii="Arial" w:hAnsi="Arial" w:cs="Arial"/>
          <w:sz w:val="21"/>
          <w:szCs w:val="21"/>
        </w:rPr>
        <w:t xml:space="preserve"> </w:t>
      </w:r>
      <w:r w:rsidRPr="00D36C6C">
        <w:rPr>
          <w:rFonts w:ascii="Arial" w:eastAsia="Times New Roman" w:hAnsi="Arial" w:cs="Arial"/>
          <w:sz w:val="21"/>
          <w:szCs w:val="21"/>
        </w:rPr>
        <w:t xml:space="preserve">- </w:t>
      </w:r>
      <w:r>
        <w:rPr>
          <w:rFonts w:ascii="Arial" w:eastAsia="Times New Roman" w:hAnsi="Arial" w:cs="Arial"/>
          <w:sz w:val="21"/>
          <w:szCs w:val="21"/>
        </w:rPr>
        <w:t xml:space="preserve">A late fee of </w:t>
      </w:r>
      <w:r w:rsidRPr="00DE54F4">
        <w:rPr>
          <w:rFonts w:ascii="Arial" w:hAnsi="Arial" w:cs="Arial"/>
          <w:sz w:val="21"/>
          <w:szCs w:val="21"/>
        </w:rPr>
        <w:t>______________________</w:t>
      </w:r>
      <w:r>
        <w:rPr>
          <w:rFonts w:ascii="Arial" w:hAnsi="Arial" w:cs="Arial"/>
          <w:sz w:val="21"/>
          <w:szCs w:val="21"/>
        </w:rPr>
        <w:t xml:space="preserve"> Dollars ($</w:t>
      </w:r>
      <w:r w:rsidRPr="00DE54F4">
        <w:rPr>
          <w:rFonts w:ascii="Arial" w:hAnsi="Arial" w:cs="Arial"/>
          <w:sz w:val="21"/>
          <w:szCs w:val="21"/>
        </w:rPr>
        <w:t>______________________</w:t>
      </w:r>
      <w:r>
        <w:rPr>
          <w:rFonts w:ascii="Arial" w:hAnsi="Arial" w:cs="Arial"/>
          <w:sz w:val="21"/>
          <w:szCs w:val="21"/>
        </w:rPr>
        <w:t xml:space="preserve">) per day until the overdue amount is paid. </w:t>
      </w:r>
    </w:p>
    <w:p w14:paraId="1E3E21C2" w14:textId="77777777" w:rsidR="00770E95" w:rsidRDefault="00770E95" w:rsidP="00C45A01">
      <w:pPr>
        <w:rPr>
          <w:rFonts w:ascii="Arial" w:eastAsia="Times New Roman" w:hAnsi="Arial" w:cs="Arial"/>
          <w:sz w:val="21"/>
          <w:szCs w:val="21"/>
        </w:rPr>
      </w:pPr>
    </w:p>
    <w:p w14:paraId="61A50C9B" w14:textId="369994F5" w:rsidR="00770E95" w:rsidRDefault="00770E95" w:rsidP="00770E95">
      <w:pPr>
        <w:rPr>
          <w:rFonts w:ascii="Arial" w:hAnsi="Arial" w:cs="Arial"/>
          <w:sz w:val="21"/>
          <w:szCs w:val="21"/>
        </w:rPr>
      </w:pPr>
      <w:r w:rsidRPr="00521C5F">
        <w:rPr>
          <w:rFonts w:ascii="MS Mincho" w:eastAsia="MS Mincho" w:hAnsi="MS Mincho" w:cs="MS Mincho"/>
          <w:sz w:val="21"/>
          <w:szCs w:val="21"/>
        </w:rPr>
        <w:t>☐</w:t>
      </w:r>
      <w:r w:rsidRPr="00521C5F">
        <w:rPr>
          <w:rFonts w:ascii="Arial" w:hAnsi="Arial" w:cs="Arial"/>
          <w:sz w:val="21"/>
          <w:szCs w:val="21"/>
        </w:rPr>
        <w:t xml:space="preserve"> </w:t>
      </w:r>
      <w:r w:rsidRPr="00D36C6C">
        <w:rPr>
          <w:rFonts w:ascii="Arial" w:eastAsia="Times New Roman" w:hAnsi="Arial" w:cs="Arial"/>
          <w:sz w:val="21"/>
          <w:szCs w:val="21"/>
        </w:rPr>
        <w:t xml:space="preserve">- </w:t>
      </w:r>
      <w:r>
        <w:rPr>
          <w:rFonts w:ascii="Arial" w:eastAsia="Times New Roman" w:hAnsi="Arial" w:cs="Arial"/>
          <w:sz w:val="21"/>
          <w:szCs w:val="21"/>
        </w:rPr>
        <w:t xml:space="preserve">An interest rate of </w:t>
      </w:r>
      <w:r w:rsidRPr="00DE54F4">
        <w:rPr>
          <w:rFonts w:ascii="Arial" w:hAnsi="Arial" w:cs="Arial"/>
          <w:sz w:val="21"/>
          <w:szCs w:val="21"/>
        </w:rPr>
        <w:t>______________________</w:t>
      </w:r>
      <w:r>
        <w:rPr>
          <w:rFonts w:ascii="Arial" w:hAnsi="Arial" w:cs="Arial"/>
          <w:sz w:val="21"/>
          <w:szCs w:val="21"/>
        </w:rPr>
        <w:t xml:space="preserve"> Percent (___%) per annum on a daily basis until the overdue amount is paid. </w:t>
      </w:r>
    </w:p>
    <w:p w14:paraId="3CF44FF9" w14:textId="77777777" w:rsidR="00770E95" w:rsidRDefault="00770E95" w:rsidP="00770E95">
      <w:pPr>
        <w:rPr>
          <w:rFonts w:ascii="Arial" w:hAnsi="Arial" w:cs="Arial"/>
          <w:sz w:val="21"/>
          <w:szCs w:val="21"/>
        </w:rPr>
      </w:pPr>
    </w:p>
    <w:p w14:paraId="5598A24D" w14:textId="29D7DFFE" w:rsidR="00E71EBB" w:rsidRPr="003768C0" w:rsidRDefault="00103195" w:rsidP="00C42E27">
      <w:pPr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XII</w:t>
      </w:r>
      <w:r w:rsidR="007D51B5">
        <w:rPr>
          <w:rFonts w:ascii="Arial" w:hAnsi="Arial" w:cs="Arial"/>
          <w:b/>
          <w:bCs/>
          <w:sz w:val="21"/>
          <w:szCs w:val="21"/>
        </w:rPr>
        <w:t>I</w:t>
      </w:r>
      <w:r w:rsidR="00E71EBB">
        <w:rPr>
          <w:rFonts w:ascii="Arial" w:hAnsi="Arial" w:cs="Arial"/>
          <w:b/>
          <w:bCs/>
          <w:sz w:val="21"/>
          <w:szCs w:val="21"/>
        </w:rPr>
        <w:t>. Binding Effect</w:t>
      </w:r>
      <w:r w:rsidR="00E71EBB" w:rsidRPr="003768C0">
        <w:rPr>
          <w:rFonts w:ascii="Arial" w:hAnsi="Arial" w:cs="Arial"/>
          <w:sz w:val="21"/>
          <w:szCs w:val="21"/>
        </w:rPr>
        <w:t xml:space="preserve">: This Letter of Intent shall be considered: </w:t>
      </w:r>
      <w:r w:rsidR="00E71EBB">
        <w:rPr>
          <w:rFonts w:ascii="Arial" w:hAnsi="Arial" w:cs="Arial"/>
          <w:sz w:val="21"/>
          <w:szCs w:val="21"/>
        </w:rPr>
        <w:t>(Initial and Check)</w:t>
      </w:r>
    </w:p>
    <w:p w14:paraId="5B97581C" w14:textId="77777777" w:rsidR="00E71EBB" w:rsidRPr="00680578" w:rsidRDefault="00E71EBB" w:rsidP="00E71EBB">
      <w:pPr>
        <w:rPr>
          <w:rFonts w:ascii="Arial" w:hAnsi="Arial" w:cs="Arial"/>
          <w:sz w:val="21"/>
          <w:szCs w:val="21"/>
        </w:rPr>
      </w:pPr>
    </w:p>
    <w:p w14:paraId="581C18D7" w14:textId="77A7210C" w:rsidR="00E71EBB" w:rsidRPr="00680578" w:rsidRDefault="00E71EBB" w:rsidP="007D13CC">
      <w:pPr>
        <w:rPr>
          <w:rFonts w:ascii="Arial" w:hAnsi="Arial" w:cs="Arial"/>
          <w:sz w:val="21"/>
          <w:szCs w:val="21"/>
        </w:rPr>
      </w:pPr>
      <w:r w:rsidRPr="00680578">
        <w:rPr>
          <w:rFonts w:ascii="Arial" w:hAnsi="Arial" w:cs="Arial"/>
          <w:sz w:val="21"/>
          <w:szCs w:val="21"/>
        </w:rPr>
        <w:t xml:space="preserve">_____ - </w:t>
      </w:r>
      <w:r w:rsidRPr="00680578">
        <w:rPr>
          <w:rFonts w:ascii="MS Mincho" w:eastAsia="MS Mincho" w:hAnsi="MS Mincho" w:cs="MS Mincho"/>
          <w:sz w:val="21"/>
          <w:szCs w:val="21"/>
        </w:rPr>
        <w:t>☐</w:t>
      </w:r>
      <w:r w:rsidRPr="00680578">
        <w:rPr>
          <w:rFonts w:ascii="Arial" w:hAnsi="Arial" w:cs="Arial"/>
          <w:sz w:val="21"/>
          <w:szCs w:val="21"/>
        </w:rPr>
        <w:t xml:space="preserve"> </w:t>
      </w:r>
      <w:r w:rsidRPr="00680578">
        <w:rPr>
          <w:rFonts w:ascii="Arial" w:hAnsi="Arial" w:cs="Arial"/>
          <w:b/>
          <w:sz w:val="21"/>
          <w:szCs w:val="21"/>
        </w:rPr>
        <w:t>Binding</w:t>
      </w:r>
      <w:r w:rsidRPr="00680578">
        <w:rPr>
          <w:rFonts w:ascii="Arial" w:hAnsi="Arial" w:cs="Arial"/>
          <w:sz w:val="21"/>
          <w:szCs w:val="21"/>
        </w:rPr>
        <w:t xml:space="preserve"> – Therefore, the parties acknowledge that remedies at law will be inadequate for any breach of this </w:t>
      </w:r>
      <w:r w:rsidR="007D13CC">
        <w:rPr>
          <w:rFonts w:ascii="Arial" w:hAnsi="Arial" w:cs="Arial"/>
          <w:sz w:val="21"/>
          <w:szCs w:val="21"/>
        </w:rPr>
        <w:t>Letter of Intent</w:t>
      </w:r>
      <w:r w:rsidR="007D13CC" w:rsidRPr="00680578">
        <w:rPr>
          <w:rFonts w:ascii="Arial" w:hAnsi="Arial" w:cs="Arial"/>
          <w:sz w:val="21"/>
          <w:szCs w:val="21"/>
        </w:rPr>
        <w:t xml:space="preserve"> </w:t>
      </w:r>
      <w:r w:rsidRPr="00680578">
        <w:rPr>
          <w:rFonts w:ascii="Arial" w:hAnsi="Arial" w:cs="Arial"/>
          <w:sz w:val="21"/>
          <w:szCs w:val="21"/>
        </w:rPr>
        <w:t xml:space="preserve">and consequently agree that this </w:t>
      </w:r>
      <w:r w:rsidR="007D13CC">
        <w:rPr>
          <w:rFonts w:ascii="Arial" w:hAnsi="Arial" w:cs="Arial"/>
          <w:sz w:val="21"/>
          <w:szCs w:val="21"/>
        </w:rPr>
        <w:t>Letter of Intent</w:t>
      </w:r>
      <w:r w:rsidR="007D13CC" w:rsidRPr="00680578">
        <w:rPr>
          <w:rFonts w:ascii="Arial" w:hAnsi="Arial" w:cs="Arial"/>
          <w:sz w:val="21"/>
          <w:szCs w:val="21"/>
        </w:rPr>
        <w:t xml:space="preserve"> </w:t>
      </w:r>
      <w:r w:rsidRPr="00680578">
        <w:rPr>
          <w:rFonts w:ascii="Arial" w:hAnsi="Arial" w:cs="Arial"/>
          <w:sz w:val="21"/>
          <w:szCs w:val="21"/>
        </w:rPr>
        <w:t xml:space="preserve">shall be enforceable by specific performance. The remedy of specific performance shall be cumulative of all of the rights at law or in equity of the parties under this </w:t>
      </w:r>
      <w:r w:rsidR="007D13CC">
        <w:rPr>
          <w:rFonts w:ascii="Arial" w:hAnsi="Arial" w:cs="Arial"/>
          <w:sz w:val="21"/>
          <w:szCs w:val="21"/>
        </w:rPr>
        <w:t>Letter of Intent</w:t>
      </w:r>
      <w:r w:rsidRPr="00680578">
        <w:rPr>
          <w:rFonts w:ascii="Arial" w:hAnsi="Arial" w:cs="Arial"/>
          <w:sz w:val="21"/>
          <w:szCs w:val="21"/>
        </w:rPr>
        <w:t>.</w:t>
      </w:r>
    </w:p>
    <w:p w14:paraId="48F1D4CF" w14:textId="77777777" w:rsidR="00E71EBB" w:rsidRPr="00680578" w:rsidRDefault="00E71EBB" w:rsidP="00E71EBB">
      <w:pPr>
        <w:rPr>
          <w:rFonts w:ascii="Arial" w:hAnsi="Arial" w:cs="Arial"/>
          <w:sz w:val="21"/>
          <w:szCs w:val="21"/>
        </w:rPr>
      </w:pPr>
    </w:p>
    <w:p w14:paraId="03ACDC8D" w14:textId="5486A420" w:rsidR="00770E95" w:rsidRPr="00E71EBB" w:rsidRDefault="00E71EBB" w:rsidP="00CC4859">
      <w:pPr>
        <w:rPr>
          <w:rFonts w:ascii="Arial" w:hAnsi="Arial" w:cs="Arial"/>
          <w:sz w:val="21"/>
          <w:szCs w:val="21"/>
        </w:rPr>
      </w:pPr>
      <w:r w:rsidRPr="00680578">
        <w:rPr>
          <w:rFonts w:ascii="Arial" w:hAnsi="Arial" w:cs="Arial"/>
          <w:sz w:val="21"/>
          <w:szCs w:val="21"/>
        </w:rPr>
        <w:t xml:space="preserve">_____ - </w:t>
      </w:r>
      <w:r w:rsidRPr="00680578">
        <w:rPr>
          <w:rFonts w:ascii="MS Mincho" w:eastAsia="MS Mincho" w:hAnsi="MS Mincho" w:cs="MS Mincho"/>
          <w:sz w:val="21"/>
          <w:szCs w:val="21"/>
        </w:rPr>
        <w:t>☐</w:t>
      </w:r>
      <w:r w:rsidRPr="00680578">
        <w:rPr>
          <w:rFonts w:ascii="Arial" w:hAnsi="Arial" w:cs="Arial"/>
          <w:sz w:val="21"/>
          <w:szCs w:val="21"/>
        </w:rPr>
        <w:t xml:space="preserve"> </w:t>
      </w:r>
      <w:r w:rsidRPr="00680578">
        <w:rPr>
          <w:rFonts w:ascii="Arial" w:hAnsi="Arial" w:cs="Arial"/>
          <w:b/>
          <w:sz w:val="21"/>
          <w:szCs w:val="21"/>
        </w:rPr>
        <w:t>Non-Binding</w:t>
      </w:r>
      <w:r w:rsidRPr="00680578">
        <w:rPr>
          <w:rFonts w:ascii="Arial" w:hAnsi="Arial" w:cs="Arial"/>
          <w:sz w:val="21"/>
          <w:szCs w:val="21"/>
        </w:rPr>
        <w:t xml:space="preserve"> – Therefore, the parties acknowledge that this Letter of Intent is not enforceable by any Party. The terms outlined herein are solely for the purposes of reaching a later agreement in the future, of which </w:t>
      </w:r>
      <w:r w:rsidR="00CC4859">
        <w:rPr>
          <w:rFonts w:ascii="Arial" w:hAnsi="Arial" w:cs="Arial"/>
          <w:sz w:val="21"/>
          <w:szCs w:val="21"/>
        </w:rPr>
        <w:t>the Lessee</w:t>
      </w:r>
      <w:r w:rsidRPr="00680578">
        <w:rPr>
          <w:rFonts w:ascii="Arial" w:hAnsi="Arial" w:cs="Arial"/>
          <w:sz w:val="21"/>
          <w:szCs w:val="21"/>
        </w:rPr>
        <w:t xml:space="preserve"> and </w:t>
      </w:r>
      <w:r w:rsidR="00CC4859">
        <w:rPr>
          <w:rFonts w:ascii="Arial" w:hAnsi="Arial" w:cs="Arial"/>
          <w:sz w:val="21"/>
          <w:szCs w:val="21"/>
        </w:rPr>
        <w:t>Lessor</w:t>
      </w:r>
      <w:r w:rsidRPr="00680578">
        <w:rPr>
          <w:rFonts w:ascii="Arial" w:hAnsi="Arial" w:cs="Arial"/>
          <w:sz w:val="21"/>
          <w:szCs w:val="21"/>
        </w:rPr>
        <w:t xml:space="preserve"> are not bound.</w:t>
      </w:r>
    </w:p>
    <w:p w14:paraId="5A46929E" w14:textId="443ADE6A" w:rsidR="00770E95" w:rsidRDefault="00770E95" w:rsidP="00770E95">
      <w:pPr>
        <w:rPr>
          <w:rFonts w:ascii="Arial" w:eastAsia="Times New Roman" w:hAnsi="Arial" w:cs="Arial"/>
          <w:sz w:val="21"/>
          <w:szCs w:val="21"/>
        </w:rPr>
      </w:pPr>
    </w:p>
    <w:p w14:paraId="607393DC" w14:textId="0FA024A0" w:rsidR="00770E95" w:rsidRDefault="007D51B5" w:rsidP="00770E95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XIV</w:t>
      </w:r>
      <w:r w:rsidR="00CC4859">
        <w:rPr>
          <w:rFonts w:ascii="Arial" w:eastAsia="Times New Roman" w:hAnsi="Arial" w:cs="Arial"/>
          <w:b/>
          <w:bCs/>
          <w:sz w:val="21"/>
          <w:szCs w:val="21"/>
        </w:rPr>
        <w:t>. Additional Provisions</w:t>
      </w:r>
      <w:r w:rsidR="00CC4859">
        <w:rPr>
          <w:rFonts w:ascii="Arial" w:eastAsia="Times New Roman" w:hAnsi="Arial" w:cs="Arial"/>
          <w:sz w:val="21"/>
          <w:szCs w:val="21"/>
        </w:rPr>
        <w:t>: ________________________________________________________</w:t>
      </w:r>
    </w:p>
    <w:p w14:paraId="72E62A75" w14:textId="77777777" w:rsidR="00CC4859" w:rsidRDefault="00CC4859" w:rsidP="00CC4859">
      <w:pPr>
        <w:rPr>
          <w:rFonts w:ascii="Arial" w:hAnsi="Arial" w:cs="Arial"/>
          <w:sz w:val="21"/>
          <w:szCs w:val="21"/>
        </w:rPr>
      </w:pPr>
      <w:r w:rsidRPr="00DE54F4">
        <w:rPr>
          <w:rFonts w:ascii="Arial" w:hAnsi="Arial" w:cs="Arial"/>
          <w:sz w:val="21"/>
          <w:szCs w:val="21"/>
        </w:rPr>
        <w:t>_________________________________________</w:t>
      </w:r>
      <w:r>
        <w:rPr>
          <w:rFonts w:ascii="Arial" w:hAnsi="Arial" w:cs="Arial"/>
          <w:sz w:val="21"/>
          <w:szCs w:val="21"/>
        </w:rPr>
        <w:t>____________________</w:t>
      </w:r>
      <w:r w:rsidRPr="00DE54F4">
        <w:rPr>
          <w:rFonts w:ascii="Arial" w:hAnsi="Arial" w:cs="Arial"/>
          <w:sz w:val="21"/>
          <w:szCs w:val="21"/>
        </w:rPr>
        <w:t>_________________________________________</w:t>
      </w:r>
      <w:r>
        <w:rPr>
          <w:rFonts w:ascii="Arial" w:hAnsi="Arial" w:cs="Arial"/>
          <w:sz w:val="21"/>
          <w:szCs w:val="21"/>
        </w:rPr>
        <w:t>____________________</w:t>
      </w:r>
      <w:r w:rsidRPr="00DE54F4">
        <w:rPr>
          <w:rFonts w:ascii="Arial" w:hAnsi="Arial" w:cs="Arial"/>
          <w:sz w:val="21"/>
          <w:szCs w:val="21"/>
        </w:rPr>
        <w:t>_____________________________________</w:t>
      </w:r>
      <w:r>
        <w:rPr>
          <w:rFonts w:ascii="Arial" w:hAnsi="Arial" w:cs="Arial"/>
          <w:sz w:val="21"/>
          <w:szCs w:val="21"/>
        </w:rPr>
        <w:t>.</w:t>
      </w:r>
    </w:p>
    <w:p w14:paraId="0F6E2B78" w14:textId="77777777" w:rsidR="00F52C50" w:rsidRDefault="00F52C50" w:rsidP="00CC4859">
      <w:pPr>
        <w:rPr>
          <w:rFonts w:ascii="Arial" w:hAnsi="Arial" w:cs="Arial"/>
          <w:sz w:val="21"/>
          <w:szCs w:val="21"/>
        </w:rPr>
      </w:pPr>
    </w:p>
    <w:p w14:paraId="108649BA" w14:textId="46CEED4A" w:rsidR="00F52C50" w:rsidRDefault="007D51B5" w:rsidP="0010319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XV</w:t>
      </w:r>
      <w:r w:rsidR="00F52C50" w:rsidRPr="00680578">
        <w:rPr>
          <w:rFonts w:ascii="Arial" w:hAnsi="Arial" w:cs="Arial"/>
          <w:b/>
          <w:sz w:val="21"/>
          <w:szCs w:val="21"/>
        </w:rPr>
        <w:t>. Governing Law</w:t>
      </w:r>
      <w:r w:rsidR="00F52C50" w:rsidRPr="00680578">
        <w:rPr>
          <w:rFonts w:ascii="Arial" w:hAnsi="Arial" w:cs="Arial"/>
          <w:sz w:val="21"/>
          <w:szCs w:val="21"/>
        </w:rPr>
        <w:t xml:space="preserve">: This Letter of Intent shall be governed under the laws </w:t>
      </w:r>
      <w:r w:rsidR="00103195">
        <w:rPr>
          <w:rFonts w:ascii="Arial" w:hAnsi="Arial" w:cs="Arial"/>
          <w:sz w:val="21"/>
          <w:szCs w:val="21"/>
        </w:rPr>
        <w:t>of</w:t>
      </w:r>
      <w:r w:rsidR="00F52C50" w:rsidRPr="00680578">
        <w:rPr>
          <w:rFonts w:ascii="Arial" w:hAnsi="Arial" w:cs="Arial"/>
          <w:sz w:val="21"/>
          <w:szCs w:val="21"/>
        </w:rPr>
        <w:t xml:space="preserve"> the State of ___________________.</w:t>
      </w:r>
    </w:p>
    <w:p w14:paraId="702C69DD" w14:textId="77777777" w:rsidR="00CC4859" w:rsidRDefault="00CC4859" w:rsidP="00770E95">
      <w:pPr>
        <w:rPr>
          <w:rFonts w:ascii="Arial" w:eastAsia="Times New Roman" w:hAnsi="Arial" w:cs="Arial"/>
          <w:sz w:val="21"/>
          <w:szCs w:val="21"/>
        </w:rPr>
      </w:pPr>
    </w:p>
    <w:p w14:paraId="57D0C368" w14:textId="77DA8B7B" w:rsidR="00CC4859" w:rsidRPr="00C42E27" w:rsidRDefault="00CC4859" w:rsidP="00770E95">
      <w:pPr>
        <w:rPr>
          <w:rFonts w:ascii="Arial" w:eastAsia="Times New Roman" w:hAnsi="Arial" w:cs="Arial"/>
          <w:b/>
          <w:bCs/>
          <w:sz w:val="21"/>
          <w:szCs w:val="21"/>
          <w:lang w:val="fr-CA"/>
        </w:rPr>
      </w:pPr>
      <w:r w:rsidRPr="00C42E27">
        <w:rPr>
          <w:rFonts w:ascii="Arial" w:eastAsia="Times New Roman" w:hAnsi="Arial" w:cs="Arial"/>
          <w:b/>
          <w:bCs/>
          <w:sz w:val="21"/>
          <w:szCs w:val="21"/>
          <w:lang w:val="fr-CA"/>
        </w:rPr>
        <w:t>LESSEE</w:t>
      </w:r>
    </w:p>
    <w:p w14:paraId="50A1D084" w14:textId="77777777" w:rsidR="00770E95" w:rsidRPr="00C42E27" w:rsidRDefault="00770E95" w:rsidP="00C45A01">
      <w:pPr>
        <w:rPr>
          <w:rFonts w:ascii="Arial" w:hAnsi="Arial" w:cs="Arial"/>
          <w:sz w:val="21"/>
          <w:szCs w:val="21"/>
          <w:lang w:val="fr-CA"/>
        </w:rPr>
      </w:pPr>
    </w:p>
    <w:p w14:paraId="1625DB16" w14:textId="32DC1416" w:rsidR="00CC4859" w:rsidRPr="00C42E27" w:rsidRDefault="00CC4859" w:rsidP="00C45A01">
      <w:pPr>
        <w:rPr>
          <w:rFonts w:ascii="Arial" w:hAnsi="Arial" w:cs="Arial"/>
          <w:sz w:val="21"/>
          <w:szCs w:val="21"/>
          <w:lang w:val="fr-CA"/>
        </w:rPr>
      </w:pPr>
      <w:proofErr w:type="spellStart"/>
      <w:r w:rsidRPr="00C42E27">
        <w:rPr>
          <w:rFonts w:ascii="Arial" w:hAnsi="Arial" w:cs="Arial"/>
          <w:sz w:val="21"/>
          <w:szCs w:val="21"/>
          <w:lang w:val="fr-CA"/>
        </w:rPr>
        <w:t>Lessee’s</w:t>
      </w:r>
      <w:proofErr w:type="spellEnd"/>
      <w:r w:rsidRPr="00C42E27">
        <w:rPr>
          <w:rFonts w:ascii="Arial" w:hAnsi="Arial" w:cs="Arial"/>
          <w:sz w:val="21"/>
          <w:szCs w:val="21"/>
          <w:lang w:val="fr-CA"/>
        </w:rPr>
        <w:t xml:space="preserve"> Signature ______________________ Date </w:t>
      </w:r>
      <w:del w:id="65" w:author="Paul Divide" w:date="2021-04-16T19:01:00Z">
        <w:r w:rsidRPr="00A62A16" w:rsidDel="00A62A16">
          <w:rPr>
            <w:rFonts w:ascii="Arial" w:hAnsi="Arial" w:cs="Arial"/>
            <w:sz w:val="21"/>
            <w:szCs w:val="21"/>
            <w:u w:val="single"/>
            <w:lang w:val="fr-CA"/>
            <w:rPrChange w:id="66" w:author="Paul Divide" w:date="2021-04-16T19:01:00Z">
              <w:rPr>
                <w:rFonts w:ascii="Arial" w:hAnsi="Arial" w:cs="Arial"/>
                <w:sz w:val="21"/>
                <w:szCs w:val="21"/>
                <w:lang w:val="fr-CA"/>
              </w:rPr>
            </w:rPrChange>
          </w:rPr>
          <w:delText>______________________</w:delText>
        </w:r>
      </w:del>
      <w:ins w:id="67" w:author="Paul Divide" w:date="2021-04-16T19:01:00Z">
        <w:r w:rsidR="00A62A16" w:rsidRPr="00A62A16">
          <w:rPr>
            <w:rFonts w:ascii="Arial" w:hAnsi="Arial" w:cs="Arial"/>
            <w:sz w:val="21"/>
            <w:szCs w:val="21"/>
            <w:u w:val="single"/>
            <w:lang w:val="fr-CA"/>
            <w:rPrChange w:id="68" w:author="Paul Divide" w:date="2021-04-16T19:01:00Z">
              <w:rPr>
                <w:rFonts w:ascii="Arial" w:hAnsi="Arial" w:cs="Arial"/>
                <w:sz w:val="21"/>
                <w:szCs w:val="21"/>
                <w:lang w:val="fr-CA"/>
              </w:rPr>
            </w:rPrChange>
          </w:rPr>
          <w:t>4-16-2021</w:t>
        </w:r>
      </w:ins>
    </w:p>
    <w:p w14:paraId="592642EB" w14:textId="77777777" w:rsidR="00CC4859" w:rsidRPr="00C42E27" w:rsidRDefault="00CC4859" w:rsidP="00C45A01">
      <w:pPr>
        <w:rPr>
          <w:rFonts w:ascii="Arial" w:hAnsi="Arial" w:cs="Arial"/>
          <w:sz w:val="21"/>
          <w:szCs w:val="21"/>
          <w:lang w:val="fr-CA"/>
        </w:rPr>
      </w:pPr>
    </w:p>
    <w:p w14:paraId="2BE213E7" w14:textId="2858713C" w:rsidR="00CC4859" w:rsidRPr="00C42E27" w:rsidRDefault="00CC4859" w:rsidP="00C45A01">
      <w:pPr>
        <w:rPr>
          <w:rFonts w:ascii="Arial" w:hAnsi="Arial" w:cs="Arial"/>
          <w:sz w:val="21"/>
          <w:szCs w:val="21"/>
          <w:lang w:val="fr-CA"/>
        </w:rPr>
      </w:pPr>
      <w:proofErr w:type="spellStart"/>
      <w:r w:rsidRPr="00C42E27">
        <w:rPr>
          <w:rFonts w:ascii="Arial" w:hAnsi="Arial" w:cs="Arial"/>
          <w:sz w:val="21"/>
          <w:szCs w:val="21"/>
          <w:lang w:val="fr-CA"/>
        </w:rPr>
        <w:t>Print</w:t>
      </w:r>
      <w:proofErr w:type="spellEnd"/>
      <w:r w:rsidRPr="00C42E27">
        <w:rPr>
          <w:rFonts w:ascii="Arial" w:hAnsi="Arial" w:cs="Arial"/>
          <w:sz w:val="21"/>
          <w:szCs w:val="21"/>
          <w:lang w:val="fr-CA"/>
        </w:rPr>
        <w:t xml:space="preserve"> Name </w:t>
      </w:r>
      <w:del w:id="69" w:author="Paul Divide" w:date="2021-04-16T19:00:00Z">
        <w:r w:rsidRPr="00C42E27" w:rsidDel="00A62A16">
          <w:rPr>
            <w:rFonts w:ascii="Arial" w:hAnsi="Arial" w:cs="Arial"/>
            <w:sz w:val="21"/>
            <w:szCs w:val="21"/>
            <w:lang w:val="fr-CA"/>
          </w:rPr>
          <w:delText>______________________</w:delText>
        </w:r>
      </w:del>
      <w:ins w:id="70" w:author="Paul Divide" w:date="2021-04-16T19:00:00Z">
        <w:r w:rsidR="00A62A16">
          <w:rPr>
            <w:rFonts w:ascii="Arial" w:hAnsi="Arial" w:cs="Arial"/>
            <w:sz w:val="21"/>
            <w:szCs w:val="21"/>
            <w:lang w:val="fr-CA"/>
          </w:rPr>
          <w:t>KEVIN BLAKE</w:t>
        </w:r>
      </w:ins>
    </w:p>
    <w:p w14:paraId="0E6FFB2E" w14:textId="77777777" w:rsidR="00CC4859" w:rsidRPr="00C42E27" w:rsidRDefault="00CC4859" w:rsidP="00C45A01">
      <w:pPr>
        <w:rPr>
          <w:rFonts w:ascii="Arial" w:hAnsi="Arial" w:cs="Arial"/>
          <w:sz w:val="21"/>
          <w:szCs w:val="21"/>
          <w:lang w:val="fr-CA"/>
        </w:rPr>
      </w:pPr>
    </w:p>
    <w:p w14:paraId="2D5C985F" w14:textId="6F6728A6" w:rsidR="00914A92" w:rsidRPr="006759FF" w:rsidRDefault="00CC4859" w:rsidP="00CC4859">
      <w:pPr>
        <w:rPr>
          <w:rFonts w:ascii="Arial" w:hAnsi="Arial" w:cs="Arial"/>
          <w:b/>
          <w:bCs/>
          <w:sz w:val="21"/>
          <w:szCs w:val="21"/>
          <w:lang w:val="fr-CA"/>
        </w:rPr>
      </w:pPr>
      <w:r w:rsidRPr="006759FF">
        <w:rPr>
          <w:rFonts w:ascii="Arial" w:hAnsi="Arial" w:cs="Arial"/>
          <w:b/>
          <w:bCs/>
          <w:sz w:val="21"/>
          <w:szCs w:val="21"/>
          <w:lang w:val="fr-CA"/>
        </w:rPr>
        <w:t>LESSOR</w:t>
      </w:r>
    </w:p>
    <w:p w14:paraId="0EA380AC" w14:textId="77777777" w:rsidR="006759FF" w:rsidRDefault="006759FF" w:rsidP="00CC4859">
      <w:pPr>
        <w:rPr>
          <w:rFonts w:ascii="Arial" w:hAnsi="Arial" w:cs="Arial"/>
          <w:sz w:val="21"/>
          <w:szCs w:val="21"/>
          <w:lang w:val="fr-CA"/>
        </w:rPr>
      </w:pPr>
    </w:p>
    <w:p w14:paraId="20E64F25" w14:textId="279F5CD3" w:rsidR="00CC4859" w:rsidRPr="006759FF" w:rsidRDefault="00CC4859" w:rsidP="00CC4859">
      <w:pPr>
        <w:rPr>
          <w:rFonts w:ascii="Arial" w:hAnsi="Arial" w:cs="Arial"/>
          <w:sz w:val="21"/>
          <w:szCs w:val="21"/>
          <w:lang w:val="fr-CA"/>
        </w:rPr>
      </w:pPr>
      <w:r w:rsidRPr="006759FF">
        <w:rPr>
          <w:rFonts w:ascii="Arial" w:hAnsi="Arial" w:cs="Arial"/>
          <w:sz w:val="21"/>
          <w:szCs w:val="21"/>
          <w:lang w:val="fr-CA"/>
        </w:rPr>
        <w:t>Lessor’s Signature ______________________ Date ______________________</w:t>
      </w:r>
    </w:p>
    <w:p w14:paraId="27B8D06A" w14:textId="77777777" w:rsidR="00CC4859" w:rsidRPr="006759FF" w:rsidRDefault="00CC4859" w:rsidP="00CC4859">
      <w:pPr>
        <w:rPr>
          <w:rFonts w:ascii="Arial" w:hAnsi="Arial" w:cs="Arial"/>
          <w:sz w:val="21"/>
          <w:szCs w:val="21"/>
          <w:lang w:val="fr-CA"/>
        </w:rPr>
      </w:pPr>
    </w:p>
    <w:p w14:paraId="78202A1A" w14:textId="60A553B0" w:rsidR="00CC4859" w:rsidRPr="006759FF" w:rsidRDefault="00CC4859" w:rsidP="00CC4859">
      <w:pPr>
        <w:rPr>
          <w:rFonts w:ascii="Arial" w:hAnsi="Arial" w:cs="Arial"/>
          <w:sz w:val="21"/>
          <w:szCs w:val="21"/>
          <w:lang w:val="fr-CA"/>
        </w:rPr>
      </w:pPr>
      <w:r w:rsidRPr="006759FF">
        <w:rPr>
          <w:rFonts w:ascii="Arial" w:hAnsi="Arial" w:cs="Arial"/>
          <w:sz w:val="21"/>
          <w:szCs w:val="21"/>
          <w:lang w:val="fr-CA"/>
        </w:rPr>
        <w:t>Print Name</w:t>
      </w:r>
      <w:r w:rsidR="006759FF">
        <w:rPr>
          <w:rFonts w:ascii="Arial" w:hAnsi="Arial" w:cs="Arial"/>
          <w:sz w:val="21"/>
          <w:szCs w:val="21"/>
          <w:lang w:val="fr-CA"/>
        </w:rPr>
        <w:t xml:space="preserve"> </w:t>
      </w:r>
      <w:r w:rsidR="006759FF" w:rsidRPr="00DE54F4">
        <w:rPr>
          <w:rFonts w:ascii="Arial" w:hAnsi="Arial" w:cs="Arial"/>
          <w:sz w:val="21"/>
          <w:szCs w:val="21"/>
        </w:rPr>
        <w:t>______________________</w:t>
      </w:r>
    </w:p>
    <w:sectPr w:rsidR="00CC4859" w:rsidRPr="006759FF" w:rsidSect="007D51B5">
      <w:footerReference w:type="even" r:id="rId7"/>
      <w:footerReference w:type="default" r:id="rId8"/>
      <w:pgSz w:w="12240" w:h="15840"/>
      <w:pgMar w:top="1134" w:right="1440" w:bottom="1021" w:left="144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22FD0" w14:textId="77777777" w:rsidR="006661E7" w:rsidRDefault="006661E7" w:rsidP="003E1EB2">
      <w:r>
        <w:separator/>
      </w:r>
    </w:p>
  </w:endnote>
  <w:endnote w:type="continuationSeparator" w:id="0">
    <w:p w14:paraId="397523AE" w14:textId="77777777" w:rsidR="006661E7" w:rsidRDefault="006661E7" w:rsidP="003E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50205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FC1F10" w14:textId="77777777" w:rsidR="003E1EB2" w:rsidRDefault="003E1EB2" w:rsidP="004969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406EB8" w14:textId="77777777" w:rsidR="003E1EB2" w:rsidRDefault="003E1EB2" w:rsidP="003E1E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F6615" w14:textId="40245316" w:rsidR="003E1EB2" w:rsidRPr="003E1EB2" w:rsidRDefault="003E1EB2" w:rsidP="0049695E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8"/>
        <w:szCs w:val="18"/>
      </w:rPr>
    </w:pPr>
    <w:r w:rsidRPr="003E1EB2">
      <w:rPr>
        <w:rStyle w:val="PageNumber"/>
        <w:rFonts w:ascii="Arial" w:hAnsi="Arial" w:cs="Arial"/>
        <w:sz w:val="18"/>
        <w:szCs w:val="18"/>
      </w:rPr>
      <w:t xml:space="preserve">Page </w:t>
    </w:r>
    <w:sdt>
      <w:sdtPr>
        <w:rPr>
          <w:rStyle w:val="PageNumber"/>
          <w:rFonts w:ascii="Arial" w:hAnsi="Arial" w:cs="Arial"/>
          <w:sz w:val="18"/>
          <w:szCs w:val="18"/>
        </w:rPr>
        <w:id w:val="-1737392660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3E1EB2">
          <w:rPr>
            <w:rStyle w:val="PageNumber"/>
            <w:rFonts w:ascii="Arial" w:hAnsi="Arial" w:cs="Arial"/>
            <w:sz w:val="18"/>
            <w:szCs w:val="18"/>
          </w:rPr>
          <w:fldChar w:fldCharType="begin"/>
        </w:r>
        <w:r w:rsidRPr="003E1EB2">
          <w:rPr>
            <w:rStyle w:val="PageNumber"/>
            <w:rFonts w:ascii="Arial" w:hAnsi="Arial" w:cs="Arial"/>
            <w:sz w:val="18"/>
            <w:szCs w:val="18"/>
          </w:rPr>
          <w:instrText xml:space="preserve"> PAGE </w:instrText>
        </w:r>
        <w:r w:rsidRPr="003E1EB2">
          <w:rPr>
            <w:rStyle w:val="PageNumber"/>
            <w:rFonts w:ascii="Arial" w:hAnsi="Arial" w:cs="Arial"/>
            <w:sz w:val="18"/>
            <w:szCs w:val="18"/>
          </w:rPr>
          <w:fldChar w:fldCharType="separate"/>
        </w:r>
        <w:r w:rsidR="00331E66">
          <w:rPr>
            <w:rStyle w:val="PageNumber"/>
            <w:rFonts w:ascii="Arial" w:hAnsi="Arial" w:cs="Arial"/>
            <w:noProof/>
            <w:sz w:val="18"/>
            <w:szCs w:val="18"/>
          </w:rPr>
          <w:t>2</w:t>
        </w:r>
        <w:r w:rsidRPr="003E1EB2">
          <w:rPr>
            <w:rStyle w:val="PageNumber"/>
            <w:rFonts w:ascii="Arial" w:hAnsi="Arial" w:cs="Arial"/>
            <w:sz w:val="18"/>
            <w:szCs w:val="18"/>
          </w:rPr>
          <w:fldChar w:fldCharType="end"/>
        </w:r>
        <w:r w:rsidR="00C16747">
          <w:rPr>
            <w:rStyle w:val="PageNumber"/>
            <w:rFonts w:ascii="Arial" w:hAnsi="Arial" w:cs="Arial"/>
            <w:sz w:val="18"/>
            <w:szCs w:val="18"/>
          </w:rPr>
          <w:t xml:space="preserve"> of 2</w:t>
        </w:r>
        <w:r w:rsidR="00244DDE">
          <w:rPr>
            <w:rStyle w:val="PageNumber"/>
            <w:rFonts w:ascii="Arial" w:hAnsi="Arial" w:cs="Arial"/>
            <w:sz w:val="18"/>
            <w:szCs w:val="18"/>
          </w:rPr>
          <w:t xml:space="preserve"> </w:t>
        </w:r>
      </w:sdtContent>
    </w:sdt>
  </w:p>
  <w:p w14:paraId="7CDBEAEC" w14:textId="46B5E713" w:rsidR="003E1EB2" w:rsidRPr="005149A5" w:rsidRDefault="005149A5" w:rsidP="005149A5">
    <w:pPr>
      <w:pStyle w:val="Footer"/>
    </w:pPr>
    <w:del w:id="71" w:author="Paul Divide" w:date="2021-04-16T18:56:00Z">
      <w:r w:rsidRPr="000D1F3E" w:rsidDel="00A62A16">
        <w:rPr>
          <w:rFonts w:ascii="Arial" w:hAnsi="Arial" w:cs="Arial"/>
          <w:noProof/>
          <w:color w:val="000000" w:themeColor="text1"/>
          <w:sz w:val="20"/>
          <w:szCs w:val="20"/>
          <w:lang w:eastAsia="zh-CN"/>
        </w:rPr>
        <w:drawing>
          <wp:inline distT="0" distB="0" distL="0" distR="0" wp14:anchorId="12CFF745" wp14:editId="431EC5A3">
            <wp:extent cx="254000" cy="254000"/>
            <wp:effectExtent l="0" t="0" r="0" b="0"/>
            <wp:docPr id="1" name="Picture 1">
              <a:hlinkClick xmlns:a="http://schemas.openxmlformats.org/drawingml/2006/main" r:id="rId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"/>
                    </pic:cNvPr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82361" w14:textId="77777777" w:rsidR="006661E7" w:rsidRDefault="006661E7" w:rsidP="003E1EB2">
      <w:r>
        <w:separator/>
      </w:r>
    </w:p>
  </w:footnote>
  <w:footnote w:type="continuationSeparator" w:id="0">
    <w:p w14:paraId="489921C6" w14:textId="77777777" w:rsidR="006661E7" w:rsidRDefault="006661E7" w:rsidP="003E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7678F"/>
    <w:multiLevelType w:val="hybridMultilevel"/>
    <w:tmpl w:val="A5C2A1F8"/>
    <w:lvl w:ilvl="0" w:tplc="531840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E8761F"/>
    <w:multiLevelType w:val="hybridMultilevel"/>
    <w:tmpl w:val="4D729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ul Divide">
    <w15:presenceInfo w15:providerId="Windows Live" w15:userId="771f95c4dc81dd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5A7"/>
    <w:rsid w:val="000033CE"/>
    <w:rsid w:val="0001033B"/>
    <w:rsid w:val="000209E0"/>
    <w:rsid w:val="00033DBB"/>
    <w:rsid w:val="000341C2"/>
    <w:rsid w:val="00041493"/>
    <w:rsid w:val="000B1443"/>
    <w:rsid w:val="000B4555"/>
    <w:rsid w:val="000C3E98"/>
    <w:rsid w:val="000C673D"/>
    <w:rsid w:val="000D1B70"/>
    <w:rsid w:val="000E0077"/>
    <w:rsid w:val="000F1547"/>
    <w:rsid w:val="000F5FE7"/>
    <w:rsid w:val="00103195"/>
    <w:rsid w:val="001342F0"/>
    <w:rsid w:val="00134D8F"/>
    <w:rsid w:val="00137DC8"/>
    <w:rsid w:val="001426CE"/>
    <w:rsid w:val="00154BAA"/>
    <w:rsid w:val="00155668"/>
    <w:rsid w:val="00167CCC"/>
    <w:rsid w:val="00177BF0"/>
    <w:rsid w:val="001A2C64"/>
    <w:rsid w:val="001B53EF"/>
    <w:rsid w:val="001E53D3"/>
    <w:rsid w:val="001F154C"/>
    <w:rsid w:val="00221B6A"/>
    <w:rsid w:val="00222BB7"/>
    <w:rsid w:val="002315A7"/>
    <w:rsid w:val="0023427B"/>
    <w:rsid w:val="002360A2"/>
    <w:rsid w:val="00244DDE"/>
    <w:rsid w:val="00252E33"/>
    <w:rsid w:val="00253C52"/>
    <w:rsid w:val="002725B7"/>
    <w:rsid w:val="00274719"/>
    <w:rsid w:val="00276A7E"/>
    <w:rsid w:val="00281DBE"/>
    <w:rsid w:val="00284A88"/>
    <w:rsid w:val="002924D5"/>
    <w:rsid w:val="002E75A6"/>
    <w:rsid w:val="00303317"/>
    <w:rsid w:val="0033142D"/>
    <w:rsid w:val="00331E66"/>
    <w:rsid w:val="00335692"/>
    <w:rsid w:val="00346FD4"/>
    <w:rsid w:val="00353739"/>
    <w:rsid w:val="003572A7"/>
    <w:rsid w:val="00373F27"/>
    <w:rsid w:val="00380603"/>
    <w:rsid w:val="00383443"/>
    <w:rsid w:val="00386810"/>
    <w:rsid w:val="003A394C"/>
    <w:rsid w:val="003B3397"/>
    <w:rsid w:val="003B6727"/>
    <w:rsid w:val="003D3FC9"/>
    <w:rsid w:val="003E1BB1"/>
    <w:rsid w:val="003E1EB2"/>
    <w:rsid w:val="003F28A4"/>
    <w:rsid w:val="003F6BDB"/>
    <w:rsid w:val="004145BD"/>
    <w:rsid w:val="00416F76"/>
    <w:rsid w:val="004227C9"/>
    <w:rsid w:val="00430326"/>
    <w:rsid w:val="00445473"/>
    <w:rsid w:val="00451E59"/>
    <w:rsid w:val="004770D9"/>
    <w:rsid w:val="00486420"/>
    <w:rsid w:val="004A4D11"/>
    <w:rsid w:val="004A78A8"/>
    <w:rsid w:val="004B4045"/>
    <w:rsid w:val="004B698A"/>
    <w:rsid w:val="004C45B8"/>
    <w:rsid w:val="004D3EEC"/>
    <w:rsid w:val="004E2B0A"/>
    <w:rsid w:val="004F6AE5"/>
    <w:rsid w:val="005007BA"/>
    <w:rsid w:val="005066CE"/>
    <w:rsid w:val="005112EA"/>
    <w:rsid w:val="005149A5"/>
    <w:rsid w:val="00516266"/>
    <w:rsid w:val="00521C5F"/>
    <w:rsid w:val="00523455"/>
    <w:rsid w:val="00526815"/>
    <w:rsid w:val="00555FF0"/>
    <w:rsid w:val="0056554F"/>
    <w:rsid w:val="00592293"/>
    <w:rsid w:val="00593EDF"/>
    <w:rsid w:val="005A0F2C"/>
    <w:rsid w:val="005C1E09"/>
    <w:rsid w:val="005C3650"/>
    <w:rsid w:val="005C5FC7"/>
    <w:rsid w:val="005D6B3E"/>
    <w:rsid w:val="005E51CB"/>
    <w:rsid w:val="005F32F6"/>
    <w:rsid w:val="005F3EB3"/>
    <w:rsid w:val="005F4E79"/>
    <w:rsid w:val="0060134A"/>
    <w:rsid w:val="00603374"/>
    <w:rsid w:val="00603FEA"/>
    <w:rsid w:val="00610ED0"/>
    <w:rsid w:val="006346E0"/>
    <w:rsid w:val="006543B0"/>
    <w:rsid w:val="006545C8"/>
    <w:rsid w:val="006553C3"/>
    <w:rsid w:val="006656C6"/>
    <w:rsid w:val="006661E7"/>
    <w:rsid w:val="00667E5F"/>
    <w:rsid w:val="00673E82"/>
    <w:rsid w:val="006759FF"/>
    <w:rsid w:val="00677CBC"/>
    <w:rsid w:val="006B1AB2"/>
    <w:rsid w:val="006B5FAA"/>
    <w:rsid w:val="006B7141"/>
    <w:rsid w:val="006D5742"/>
    <w:rsid w:val="006E0918"/>
    <w:rsid w:val="007046FF"/>
    <w:rsid w:val="00721CCE"/>
    <w:rsid w:val="007355E4"/>
    <w:rsid w:val="007402AD"/>
    <w:rsid w:val="007426B6"/>
    <w:rsid w:val="00744899"/>
    <w:rsid w:val="00747FA0"/>
    <w:rsid w:val="007506F5"/>
    <w:rsid w:val="00752B9E"/>
    <w:rsid w:val="00753C99"/>
    <w:rsid w:val="007650BA"/>
    <w:rsid w:val="00770E95"/>
    <w:rsid w:val="00774ED3"/>
    <w:rsid w:val="007922B3"/>
    <w:rsid w:val="007A676C"/>
    <w:rsid w:val="007A78BD"/>
    <w:rsid w:val="007B7B4B"/>
    <w:rsid w:val="007C16C4"/>
    <w:rsid w:val="007D13CC"/>
    <w:rsid w:val="007D51B5"/>
    <w:rsid w:val="007D6F93"/>
    <w:rsid w:val="007E1DD7"/>
    <w:rsid w:val="007E3D90"/>
    <w:rsid w:val="007F2512"/>
    <w:rsid w:val="00814551"/>
    <w:rsid w:val="00820319"/>
    <w:rsid w:val="008264CC"/>
    <w:rsid w:val="00827D9D"/>
    <w:rsid w:val="008303E4"/>
    <w:rsid w:val="008420F9"/>
    <w:rsid w:val="00861BC5"/>
    <w:rsid w:val="0087570F"/>
    <w:rsid w:val="00877440"/>
    <w:rsid w:val="008954D2"/>
    <w:rsid w:val="00896941"/>
    <w:rsid w:val="00897855"/>
    <w:rsid w:val="008C626D"/>
    <w:rsid w:val="008D1850"/>
    <w:rsid w:val="008D773E"/>
    <w:rsid w:val="008E4178"/>
    <w:rsid w:val="008E42E1"/>
    <w:rsid w:val="008E6F46"/>
    <w:rsid w:val="008F2DF0"/>
    <w:rsid w:val="00904C72"/>
    <w:rsid w:val="00910893"/>
    <w:rsid w:val="00914A92"/>
    <w:rsid w:val="0092248A"/>
    <w:rsid w:val="00934F68"/>
    <w:rsid w:val="00971390"/>
    <w:rsid w:val="009810B0"/>
    <w:rsid w:val="00992F77"/>
    <w:rsid w:val="00997E8A"/>
    <w:rsid w:val="009B1FAA"/>
    <w:rsid w:val="009D37CB"/>
    <w:rsid w:val="009E30A1"/>
    <w:rsid w:val="009F5195"/>
    <w:rsid w:val="00A02DAF"/>
    <w:rsid w:val="00A4029F"/>
    <w:rsid w:val="00A42B96"/>
    <w:rsid w:val="00A5186B"/>
    <w:rsid w:val="00A62A16"/>
    <w:rsid w:val="00A71B11"/>
    <w:rsid w:val="00A738AF"/>
    <w:rsid w:val="00A95A18"/>
    <w:rsid w:val="00AB0B5C"/>
    <w:rsid w:val="00AB4E7E"/>
    <w:rsid w:val="00AC5F35"/>
    <w:rsid w:val="00AD1CCF"/>
    <w:rsid w:val="00AD33DB"/>
    <w:rsid w:val="00AD565E"/>
    <w:rsid w:val="00AE2847"/>
    <w:rsid w:val="00B136AA"/>
    <w:rsid w:val="00B36EC5"/>
    <w:rsid w:val="00B37D42"/>
    <w:rsid w:val="00B52727"/>
    <w:rsid w:val="00B576ED"/>
    <w:rsid w:val="00B62EF7"/>
    <w:rsid w:val="00B63678"/>
    <w:rsid w:val="00B70C6E"/>
    <w:rsid w:val="00B853C3"/>
    <w:rsid w:val="00B979ED"/>
    <w:rsid w:val="00BC0176"/>
    <w:rsid w:val="00BD0ED8"/>
    <w:rsid w:val="00BD3106"/>
    <w:rsid w:val="00BE0EB6"/>
    <w:rsid w:val="00BE6674"/>
    <w:rsid w:val="00C06840"/>
    <w:rsid w:val="00C158D3"/>
    <w:rsid w:val="00C16747"/>
    <w:rsid w:val="00C3497F"/>
    <w:rsid w:val="00C42E27"/>
    <w:rsid w:val="00C45A01"/>
    <w:rsid w:val="00C5419C"/>
    <w:rsid w:val="00C62E7F"/>
    <w:rsid w:val="00C94FBE"/>
    <w:rsid w:val="00CB5529"/>
    <w:rsid w:val="00CB5654"/>
    <w:rsid w:val="00CC4859"/>
    <w:rsid w:val="00CC6653"/>
    <w:rsid w:val="00CD7442"/>
    <w:rsid w:val="00CF0AE8"/>
    <w:rsid w:val="00CF664F"/>
    <w:rsid w:val="00D0600C"/>
    <w:rsid w:val="00D16559"/>
    <w:rsid w:val="00D1747D"/>
    <w:rsid w:val="00D25BFD"/>
    <w:rsid w:val="00D36C6C"/>
    <w:rsid w:val="00D61772"/>
    <w:rsid w:val="00D63779"/>
    <w:rsid w:val="00D75296"/>
    <w:rsid w:val="00D762C3"/>
    <w:rsid w:val="00D7750B"/>
    <w:rsid w:val="00D917AF"/>
    <w:rsid w:val="00D94928"/>
    <w:rsid w:val="00DC340D"/>
    <w:rsid w:val="00DE54F4"/>
    <w:rsid w:val="00E00C83"/>
    <w:rsid w:val="00E15D04"/>
    <w:rsid w:val="00E34CEC"/>
    <w:rsid w:val="00E34F29"/>
    <w:rsid w:val="00E35D85"/>
    <w:rsid w:val="00E366D4"/>
    <w:rsid w:val="00E43CA5"/>
    <w:rsid w:val="00E7141F"/>
    <w:rsid w:val="00E71EBB"/>
    <w:rsid w:val="00E76709"/>
    <w:rsid w:val="00E77BF6"/>
    <w:rsid w:val="00E8197E"/>
    <w:rsid w:val="00E84265"/>
    <w:rsid w:val="00E847E9"/>
    <w:rsid w:val="00E86E94"/>
    <w:rsid w:val="00EB0205"/>
    <w:rsid w:val="00EC1C20"/>
    <w:rsid w:val="00EC7999"/>
    <w:rsid w:val="00EE1F07"/>
    <w:rsid w:val="00EF0E6E"/>
    <w:rsid w:val="00EF2BBC"/>
    <w:rsid w:val="00EF5BC8"/>
    <w:rsid w:val="00F0356D"/>
    <w:rsid w:val="00F06E81"/>
    <w:rsid w:val="00F13AE7"/>
    <w:rsid w:val="00F232CC"/>
    <w:rsid w:val="00F25B17"/>
    <w:rsid w:val="00F41D9A"/>
    <w:rsid w:val="00F52C50"/>
    <w:rsid w:val="00F71691"/>
    <w:rsid w:val="00F71EF0"/>
    <w:rsid w:val="00F7720F"/>
    <w:rsid w:val="00F96499"/>
    <w:rsid w:val="00FA0EEA"/>
    <w:rsid w:val="00FA1B2F"/>
    <w:rsid w:val="00FA413F"/>
    <w:rsid w:val="00FB6294"/>
    <w:rsid w:val="00FB780D"/>
    <w:rsid w:val="00FE37FE"/>
    <w:rsid w:val="00FF20E0"/>
    <w:rsid w:val="00FF352B"/>
    <w:rsid w:val="00FF4562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0A66DF"/>
  <w15:chartTrackingRefBased/>
  <w15:docId w15:val="{C259518F-0C4C-AF4B-AF2C-5F324A48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E95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5A7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E1EB2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E1EB2"/>
  </w:style>
  <w:style w:type="paragraph" w:styleId="Footer">
    <w:name w:val="footer"/>
    <w:basedOn w:val="Normal"/>
    <w:link w:val="FooterChar"/>
    <w:uiPriority w:val="99"/>
    <w:unhideWhenUsed/>
    <w:rsid w:val="003E1EB2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E1EB2"/>
  </w:style>
  <w:style w:type="character" w:styleId="Hyperlink">
    <w:name w:val="Hyperlink"/>
    <w:basedOn w:val="DefaultParagraphFont"/>
    <w:uiPriority w:val="99"/>
    <w:unhideWhenUsed/>
    <w:rsid w:val="003E1E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EB2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3E1EB2"/>
  </w:style>
  <w:style w:type="paragraph" w:styleId="DocumentMap">
    <w:name w:val="Document Map"/>
    <w:basedOn w:val="Normal"/>
    <w:link w:val="DocumentMapChar"/>
    <w:uiPriority w:val="99"/>
    <w:semiHidden/>
    <w:unhideWhenUsed/>
    <w:rsid w:val="00FE37FE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37FE"/>
    <w:rPr>
      <w:rFonts w:ascii="Times New Roman" w:hAnsi="Times New Roman" w:cs="Times New Roman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774E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E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ED3"/>
    <w:rPr>
      <w:rFonts w:ascii="Times New Roma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E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ED3"/>
    <w:rPr>
      <w:rFonts w:ascii="Times New Roma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E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D3"/>
    <w:rPr>
      <w:rFonts w:ascii="Times New Roman" w:hAnsi="Times New Roman" w:cs="Times New Roman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7D13CC"/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Commercial Lease Letter of Intent (LOI)</vt:lpstr>
    </vt:vector>
  </TitlesOfParts>
  <Manager/>
  <Company/>
  <LinksUpToDate>false</LinksUpToDate>
  <CharactersWithSpaces>4687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Lease Letter of Intent (LOI)</dc:title>
  <dc:subject/>
  <dc:creator>eForms</dc:creator>
  <cp:keywords/>
  <dc:description/>
  <cp:lastModifiedBy>Paul Divide</cp:lastModifiedBy>
  <cp:revision>3</cp:revision>
  <dcterms:created xsi:type="dcterms:W3CDTF">2019-10-13T14:05:00Z</dcterms:created>
  <dcterms:modified xsi:type="dcterms:W3CDTF">2021-04-16T23:05:00Z</dcterms:modified>
  <cp:category/>
</cp:coreProperties>
</file>